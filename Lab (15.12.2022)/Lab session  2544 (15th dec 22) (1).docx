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del w:id="0" w:author="Arijit Mondal" w:date="2022-12-15T11:55:00Z">
              <w:r w:rsidRPr="00CA782C" w:rsidDel="007C0A52">
                <w:rPr>
                  <w:rFonts w:ascii="Arial" w:hAnsi="Arial" w:cs="Arial"/>
                  <w:szCs w:val="24"/>
                </w:rPr>
                <w:delText>Hands-on Exercise Objective</w:delText>
              </w:r>
            </w:del>
            <w:ins w:id="1" w:author="Arijit Mondal" w:date="2022-12-15T11:55:00Z">
              <w:r w:rsidR="007C0A52">
                <w:rPr>
                  <w:rFonts w:ascii="Arial" w:hAnsi="Arial" w:cs="Arial"/>
                  <w:szCs w:val="24"/>
                </w:rPr>
                <w:t>Problem statement: 1</w:t>
              </w:r>
            </w:ins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Del="007C0A52" w:rsidRDefault="00BC18BE" w:rsidP="00BC18BE">
            <w:pPr>
              <w:spacing w:before="100" w:beforeAutospacing="1" w:after="100" w:afterAutospacing="1"/>
              <w:rPr>
                <w:del w:id="2" w:author="Arijit Mondal" w:date="2022-12-15T11:56:00Z"/>
                <w:rFonts w:ascii="Arial" w:eastAsia="Times New Roman" w:hAnsi="Arial" w:cs="Arial"/>
                <w:szCs w:val="24"/>
              </w:rPr>
            </w:pPr>
            <w:del w:id="3" w:author="Arijit Mondal" w:date="2022-12-15T11:54:00Z">
              <w:r w:rsidRPr="00CA782C" w:rsidDel="007C0A52">
                <w:rPr>
                  <w:rFonts w:ascii="Arial" w:eastAsia="Times New Roman" w:hAnsi="Arial" w:cs="Arial"/>
                  <w:szCs w:val="24"/>
                </w:rPr>
                <w:delText>After completing the hands-on exercises, you will be able to:</w:delText>
              </w:r>
            </w:del>
          </w:p>
          <w:p w:rsidR="001F1C50" w:rsidRPr="00B241C3" w:rsidDel="007C0A52" w:rsidRDefault="00B241C3">
            <w:pPr>
              <w:spacing w:before="100" w:beforeAutospacing="1" w:after="100" w:afterAutospacing="1"/>
              <w:rPr>
                <w:del w:id="4" w:author="Arijit Mondal" w:date="2022-12-15T11:56:00Z"/>
                <w:rFonts w:ascii="Times New Roman" w:eastAsia="Times New Roman" w:hAnsi="Times New Roman" w:cs="Times New Roman"/>
                <w:szCs w:val="24"/>
              </w:rPr>
              <w:pPrChange w:id="5" w:author="Arijit Mondal" w:date="2022-12-15T11:56:00Z">
                <w:pPr>
                  <w:framePr w:hSpace="180" w:wrap="around" w:vAnchor="text" w:hAnchor="margin" w:y="-1008"/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ascii="Arial" w:eastAsia="Times New Roman" w:hAnsi="Arial" w:cs="Arial"/>
                <w:szCs w:val="24"/>
              </w:rPr>
              <w:t>Develop programs using ArrayList, HashMap, HashSet.</w:t>
            </w:r>
            <w:ins w:id="6" w:author="Arijit Mondal" w:date="2022-12-15T11:56:00Z">
              <w:r w:rsidR="007C0A52">
                <w:rPr>
                  <w:rFonts w:ascii="Arial" w:eastAsia="Times New Roman" w:hAnsi="Arial" w:cs="Arial"/>
                  <w:szCs w:val="24"/>
                </w:rPr>
                <w:t xml:space="preserve"> &amp; </w:t>
              </w:r>
            </w:ins>
          </w:p>
          <w:p w:rsidR="00B241C3" w:rsidRPr="00BC18BE" w:rsidRDefault="00B241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  <w:pPrChange w:id="7" w:author="Arijit Mondal" w:date="2022-12-15T11:56:00Z">
                <w:pPr>
                  <w:framePr w:hSpace="180" w:wrap="around" w:vAnchor="text" w:hAnchor="margin" w:y="-1008"/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ascii="Arial" w:eastAsia="Times New Roman" w:hAnsi="Arial" w:cs="Arial"/>
                <w:szCs w:val="24"/>
              </w:rPr>
              <w:t>Use Iterator for iterating Collections.</w:t>
            </w:r>
          </w:p>
        </w:tc>
      </w:tr>
      <w:tr w:rsidR="00864B75" w:rsidRPr="0003755D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03755D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</w:t>
            </w:r>
            <w:r w:rsidR="0020551E" w:rsidRPr="0003755D">
              <w:rPr>
                <w:rFonts w:ascii="Arial" w:eastAsia="Times New Roman" w:hAnsi="Arial" w:cs="Arial"/>
              </w:rPr>
              <w:t xml:space="preserve"> 1</w:t>
            </w:r>
            <w:r w:rsidRPr="0003755D">
              <w:rPr>
                <w:rFonts w:ascii="Arial" w:eastAsia="Times New Roman" w:hAnsi="Arial" w:cs="Arial"/>
              </w:rPr>
              <w:t>:</w:t>
            </w:r>
          </w:p>
          <w:p w:rsidR="001D6843" w:rsidRPr="0003755D" w:rsidRDefault="001D6843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Develop a java class with a method </w:t>
            </w:r>
            <w:r w:rsidRPr="0003755D">
              <w:rPr>
                <w:rFonts w:ascii="Arial" w:hAnsi="Arial" w:cs="Arial"/>
                <w:b/>
                <w:i/>
              </w:rPr>
              <w:t>storeEvenNumbers(</w:t>
            </w:r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Pr="0003755D">
              <w:rPr>
                <w:rFonts w:ascii="Arial" w:hAnsi="Arial" w:cs="Arial"/>
                <w:b/>
                <w:i/>
              </w:rPr>
              <w:t>)</w:t>
            </w:r>
            <w:r w:rsidRPr="0003755D">
              <w:rPr>
                <w:rFonts w:ascii="Arial" w:hAnsi="Arial" w:cs="Arial"/>
              </w:rPr>
              <w:t xml:space="preserve"> using ArrayList to store even numbers</w:t>
            </w:r>
            <w:r w:rsidR="00275590">
              <w:rPr>
                <w:rFonts w:ascii="Arial" w:hAnsi="Arial" w:cs="Arial"/>
              </w:rPr>
              <w:t xml:space="preserve"> from 2 to N,</w:t>
            </w:r>
            <w:r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w</w:t>
            </w:r>
            <w:r w:rsidR="00C71408" w:rsidRPr="0003755D">
              <w:rPr>
                <w:rFonts w:ascii="Arial" w:hAnsi="Arial" w:cs="Arial"/>
              </w:rPr>
              <w:t xml:space="preserve">here N is a integer which is passed as a parameter to the method </w:t>
            </w:r>
            <w:r w:rsidR="00C71408" w:rsidRPr="0003755D">
              <w:rPr>
                <w:rFonts w:ascii="Arial" w:hAnsi="Arial" w:cs="Arial"/>
                <w:b/>
                <w:i/>
              </w:rPr>
              <w:t>storeEvenNumbers().</w:t>
            </w:r>
            <w:r w:rsidR="000D4E16" w:rsidRPr="0003755D">
              <w:rPr>
                <w:rFonts w:ascii="Arial" w:hAnsi="Arial" w:cs="Arial"/>
                <w:b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The method should return the ArrayList</w:t>
            </w:r>
            <w:r w:rsidR="00F00FCF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c</w:t>
            </w:r>
            <w:r w:rsidR="001374D3" w:rsidRPr="0003755D">
              <w:rPr>
                <w:rFonts w:ascii="Arial" w:hAnsi="Arial" w:cs="Arial"/>
              </w:rPr>
              <w:t>reated</w:t>
            </w:r>
            <w:r w:rsidR="00F00FCF" w:rsidRPr="0003755D">
              <w:rPr>
                <w:rFonts w:ascii="Arial" w:hAnsi="Arial" w:cs="Arial"/>
              </w:rPr>
              <w:t>.</w:t>
            </w:r>
            <w:r w:rsidR="001374D3" w:rsidRPr="0003755D">
              <w:rPr>
                <w:rFonts w:ascii="Arial" w:hAnsi="Arial" w:cs="Arial"/>
              </w:rPr>
              <w:t xml:space="preserve"> </w:t>
            </w:r>
          </w:p>
          <w:p w:rsidR="008F621E" w:rsidRPr="0003755D" w:rsidRDefault="000D4E16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In the same class create a method </w:t>
            </w:r>
            <w:r w:rsidRPr="0003755D">
              <w:rPr>
                <w:rFonts w:ascii="Arial" w:hAnsi="Arial" w:cs="Arial"/>
                <w:b/>
              </w:rPr>
              <w:t>printEvenNumbers(</w:t>
            </w:r>
            <w:r w:rsidR="007000F2">
              <w:rPr>
                <w:rFonts w:ascii="Arial" w:hAnsi="Arial" w:cs="Arial"/>
                <w:b/>
              </w:rPr>
              <w:t>)</w:t>
            </w:r>
            <w:r w:rsidR="00275590">
              <w:rPr>
                <w:rFonts w:ascii="Arial" w:hAnsi="Arial" w:cs="Arial"/>
              </w:rPr>
              <w:t>which i</w:t>
            </w:r>
            <w:r w:rsidR="008F621E" w:rsidRPr="0003755D">
              <w:rPr>
                <w:rFonts w:ascii="Arial" w:hAnsi="Arial" w:cs="Arial"/>
              </w:rPr>
              <w:t>terate</w:t>
            </w:r>
            <w:r w:rsidR="00275590">
              <w:rPr>
                <w:rFonts w:ascii="Arial" w:hAnsi="Arial" w:cs="Arial"/>
              </w:rPr>
              <w:t>s</w:t>
            </w:r>
            <w:r w:rsidR="008F621E" w:rsidRPr="0003755D">
              <w:rPr>
                <w:rFonts w:ascii="Arial" w:hAnsi="Arial" w:cs="Arial"/>
              </w:rPr>
              <w:t xml:space="preserve"> through </w:t>
            </w:r>
            <w:r w:rsidR="00275590">
              <w:rPr>
                <w:rFonts w:ascii="Arial" w:hAnsi="Arial" w:cs="Arial"/>
              </w:rPr>
              <w:t xml:space="preserve">the </w:t>
            </w:r>
            <w:r w:rsidR="00046BFC" w:rsidRPr="0003755D">
              <w:rPr>
                <w:rFonts w:ascii="Arial" w:hAnsi="Arial" w:cs="Arial"/>
              </w:rPr>
              <w:t>arrayList A1</w:t>
            </w:r>
            <w:r w:rsidR="007000F2">
              <w:rPr>
                <w:rFonts w:ascii="Arial" w:hAnsi="Arial" w:cs="Arial"/>
              </w:rPr>
              <w:t xml:space="preserve"> in step 1</w:t>
            </w:r>
            <w:r w:rsidR="00275590">
              <w:rPr>
                <w:rFonts w:ascii="Arial" w:hAnsi="Arial" w:cs="Arial"/>
              </w:rPr>
              <w:t>,</w:t>
            </w:r>
            <w:r w:rsidR="007000F2">
              <w:rPr>
                <w:rFonts w:ascii="Arial" w:hAnsi="Arial" w:cs="Arial"/>
              </w:rPr>
              <w:t xml:space="preserve">  and</w:t>
            </w:r>
            <w:r w:rsidR="00275590">
              <w:rPr>
                <w:rFonts w:ascii="Arial" w:hAnsi="Arial" w:cs="Arial"/>
              </w:rPr>
              <w:t xml:space="preserve"> It should </w:t>
            </w:r>
            <w:r w:rsidR="00EB12C4" w:rsidRPr="0003755D">
              <w:rPr>
                <w:rFonts w:ascii="Arial" w:hAnsi="Arial" w:cs="Arial"/>
              </w:rPr>
              <w:t xml:space="preserve">multiply each number with 2 and </w:t>
            </w:r>
            <w:r w:rsidRPr="0003755D">
              <w:rPr>
                <w:rFonts w:ascii="Arial" w:hAnsi="Arial" w:cs="Arial"/>
              </w:rPr>
              <w:t>display it in format 4,8,12….2*N. and add these numbers in a new ArrayList</w:t>
            </w:r>
            <w:r w:rsidR="00B50651" w:rsidRPr="0003755D">
              <w:rPr>
                <w:rFonts w:ascii="Arial" w:hAnsi="Arial" w:cs="Arial"/>
              </w:rPr>
              <w:t xml:space="preserve"> (A2)</w:t>
            </w:r>
            <w:r w:rsidRPr="0003755D">
              <w:rPr>
                <w:rFonts w:ascii="Arial" w:hAnsi="Arial" w:cs="Arial"/>
              </w:rPr>
              <w:t>. The</w:t>
            </w:r>
            <w:r w:rsidRPr="0003755D">
              <w:rPr>
                <w:rFonts w:ascii="Arial" w:hAnsi="Arial" w:cs="Arial"/>
                <w:b/>
              </w:rPr>
              <w:t xml:space="preserve"> </w:t>
            </w:r>
            <w:r w:rsidRPr="0003755D">
              <w:rPr>
                <w:rFonts w:ascii="Arial" w:hAnsi="Arial" w:cs="Arial"/>
              </w:rPr>
              <w:t>new ArrayList</w:t>
            </w:r>
            <w:ins w:id="8" w:author="Shanmu" w:date="2012-01-20T11:13:00Z">
              <w:r w:rsidR="0088482E">
                <w:rPr>
                  <w:rFonts w:ascii="Arial" w:hAnsi="Arial" w:cs="Arial"/>
                </w:rPr>
                <w:t xml:space="preserve"> </w:t>
              </w:r>
            </w:ins>
            <w:r w:rsidR="0088482E">
              <w:rPr>
                <w:rFonts w:ascii="Arial" w:hAnsi="Arial" w:cs="Arial"/>
              </w:rPr>
              <w:t>(A2)</w:t>
            </w:r>
            <w:r w:rsidRPr="0003755D">
              <w:rPr>
                <w:rFonts w:ascii="Arial" w:hAnsi="Arial" w:cs="Arial"/>
              </w:rPr>
              <w:t xml:space="preserve"> created needs to be returned.</w:t>
            </w:r>
          </w:p>
          <w:p w:rsidR="00A5540B" w:rsidRPr="0003755D" w:rsidRDefault="004F4CEC" w:rsidP="0086345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Create a method </w:t>
            </w:r>
            <w:r w:rsidR="00817DA5" w:rsidRPr="0003755D">
              <w:rPr>
                <w:rFonts w:ascii="Arial" w:hAnsi="Arial" w:cs="Arial"/>
                <w:b/>
                <w:i/>
              </w:rPr>
              <w:t>retrieveEvenNumber(</w:t>
            </w:r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="00817DA5" w:rsidRPr="0003755D">
              <w:rPr>
                <w:rFonts w:ascii="Arial" w:hAnsi="Arial" w:cs="Arial"/>
                <w:b/>
                <w:i/>
              </w:rPr>
              <w:t xml:space="preserve">) </w:t>
            </w:r>
            <w:r w:rsidR="00817DA5" w:rsidRPr="0003755D">
              <w:rPr>
                <w:rFonts w:ascii="Arial" w:hAnsi="Arial" w:cs="Arial"/>
              </w:rPr>
              <w:t xml:space="preserve"> parameter is a number N. This method should search the arrayList</w:t>
            </w:r>
            <w:r w:rsidR="002909DA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for the existence of the number ‘N’ passed</w:t>
            </w:r>
            <w:r w:rsidR="00275590">
              <w:rPr>
                <w:rFonts w:ascii="Arial" w:hAnsi="Arial" w:cs="Arial"/>
              </w:rPr>
              <w:t xml:space="preserve">. 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I</w:t>
            </w:r>
            <w:r w:rsidR="00817DA5" w:rsidRPr="0003755D">
              <w:rPr>
                <w:rFonts w:ascii="Arial" w:hAnsi="Arial" w:cs="Arial"/>
              </w:rPr>
              <w:t xml:space="preserve">f exists it should return the </w:t>
            </w:r>
            <w:r w:rsidR="003406CA" w:rsidRPr="0003755D">
              <w:rPr>
                <w:rFonts w:ascii="Arial" w:hAnsi="Arial" w:cs="Arial"/>
              </w:rPr>
              <w:t>Number else return zero.</w:t>
            </w:r>
          </w:p>
          <w:p w:rsidR="00E27757" w:rsidRDefault="00E27757" w:rsidP="00E27757">
            <w:pPr>
              <w:pStyle w:val="ListParagraph"/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  <w:b/>
              </w:rPr>
              <w:t xml:space="preserve">Hint: </w:t>
            </w:r>
            <w:r w:rsidRPr="0003755D">
              <w:rPr>
                <w:rFonts w:ascii="Arial" w:hAnsi="Arial" w:cs="Arial"/>
              </w:rPr>
              <w:t xml:space="preserve"> Use instance variable for storing the ArrayList A1 and A2.</w:t>
            </w:r>
          </w:p>
          <w:p w:rsidR="004959A5" w:rsidRDefault="004959A5" w:rsidP="004959A5">
            <w:pPr>
              <w:ind w:left="360"/>
              <w:rPr>
                <w:rFonts w:ascii="Arial" w:hAnsi="Arial" w:cs="Arial"/>
                <w:b/>
              </w:rPr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A5540B" w:rsidRPr="0003755D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11513D" w:rsidRPr="0003755D" w:rsidRDefault="004F4CEC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java class with a </w:t>
            </w:r>
            <w:r w:rsidR="00ED65FA" w:rsidRPr="0003755D">
              <w:rPr>
                <w:rFonts w:ascii="Arial" w:hAnsi="Arial" w:cs="Arial"/>
              </w:rPr>
              <w:t xml:space="preserve">instance variable </w:t>
            </w:r>
            <w:r w:rsidR="00ED65FA" w:rsidRPr="0003755D">
              <w:rPr>
                <w:rFonts w:ascii="Arial" w:hAnsi="Arial" w:cs="Arial"/>
                <w:b/>
                <w:i/>
              </w:rPr>
              <w:t>Country</w:t>
            </w:r>
            <w:r w:rsidR="00ED65FA" w:rsidRPr="0003755D">
              <w:rPr>
                <w:rFonts w:ascii="Arial" w:hAnsi="Arial" w:cs="Arial"/>
              </w:rPr>
              <w:t xml:space="preserve"> </w:t>
            </w:r>
            <w:r w:rsidR="002F0DA6" w:rsidRPr="0003755D">
              <w:rPr>
                <w:rFonts w:ascii="Arial" w:hAnsi="Arial" w:cs="Arial"/>
              </w:rPr>
              <w:t xml:space="preserve"> HashSet</w:t>
            </w:r>
            <w:r w:rsidR="00D850C4" w:rsidRPr="0003755D">
              <w:rPr>
                <w:rFonts w:ascii="Arial" w:hAnsi="Arial" w:cs="Arial"/>
              </w:rPr>
              <w:t xml:space="preserve"> (H1)</w:t>
            </w:r>
            <w:r w:rsidR="002F0DA6" w:rsidRPr="0003755D">
              <w:rPr>
                <w:rFonts w:ascii="Arial" w:hAnsi="Arial" w:cs="Arial"/>
              </w:rPr>
              <w:t xml:space="preserve"> </w:t>
            </w:r>
            <w:r w:rsidR="00696AE4" w:rsidRPr="0003755D">
              <w:rPr>
                <w:rFonts w:ascii="Arial" w:hAnsi="Arial" w:cs="Arial"/>
              </w:rPr>
              <w:t xml:space="preserve"> </w:t>
            </w:r>
            <w:r w:rsidR="0051085A" w:rsidRPr="0003755D">
              <w:rPr>
                <w:rFonts w:ascii="Arial" w:hAnsi="Arial" w:cs="Arial"/>
              </w:rPr>
              <w:t xml:space="preserve">add a </w:t>
            </w:r>
            <w:r w:rsidRPr="0003755D">
              <w:rPr>
                <w:rFonts w:ascii="Arial" w:hAnsi="Arial" w:cs="Arial"/>
              </w:rPr>
              <w:t xml:space="preserve">method </w:t>
            </w:r>
            <w:r w:rsidRPr="0003755D">
              <w:rPr>
                <w:rFonts w:ascii="Arial" w:hAnsi="Arial" w:cs="Arial"/>
                <w:b/>
              </w:rPr>
              <w:t>store</w:t>
            </w:r>
            <w:r w:rsidR="00161BB1" w:rsidRPr="0003755D">
              <w:rPr>
                <w:rFonts w:ascii="Arial" w:hAnsi="Arial" w:cs="Arial"/>
                <w:b/>
              </w:rPr>
              <w:t>CountryNames</w:t>
            </w:r>
            <w:r w:rsidRPr="0003755D">
              <w:rPr>
                <w:rFonts w:ascii="Arial" w:hAnsi="Arial" w:cs="Arial"/>
                <w:b/>
              </w:rPr>
              <w:t>(</w:t>
            </w:r>
            <w:r w:rsidR="00A86D3C" w:rsidRPr="0003755D">
              <w:rPr>
                <w:rFonts w:ascii="Arial" w:hAnsi="Arial" w:cs="Arial"/>
                <w:b/>
              </w:rPr>
              <w:t>String CountryName</w:t>
            </w:r>
            <w:r w:rsidRPr="0003755D">
              <w:rPr>
                <w:rFonts w:ascii="Arial" w:hAnsi="Arial" w:cs="Arial"/>
                <w:b/>
              </w:rPr>
              <w:t xml:space="preserve">) </w:t>
            </w:r>
            <w:r w:rsidR="0051085A" w:rsidRPr="0003755D">
              <w:rPr>
                <w:rFonts w:ascii="Arial" w:hAnsi="Arial" w:cs="Arial"/>
              </w:rPr>
              <w:t xml:space="preserve">, the method should add the passed country to a HashSet </w:t>
            </w:r>
            <w:r w:rsidR="00C66061" w:rsidRPr="0003755D">
              <w:rPr>
                <w:rFonts w:ascii="Arial" w:hAnsi="Arial" w:cs="Arial"/>
              </w:rPr>
              <w:t>(H1)</w:t>
            </w:r>
            <w:r w:rsidR="00D615AB" w:rsidRPr="0003755D">
              <w:rPr>
                <w:rFonts w:ascii="Arial" w:hAnsi="Arial" w:cs="Arial"/>
              </w:rPr>
              <w:t xml:space="preserve"> and return the added HashSet(H1).</w:t>
            </w:r>
          </w:p>
          <w:p w:rsidR="008645FD" w:rsidRPr="004959A5" w:rsidRDefault="008645FD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r w:rsidRPr="0003755D">
              <w:rPr>
                <w:rFonts w:ascii="Arial" w:hAnsi="Arial" w:cs="Arial"/>
                <w:b/>
                <w:i/>
              </w:rPr>
              <w:t>retrieveCountry(String CountryName)</w:t>
            </w:r>
            <w:r w:rsidR="00A86D3C" w:rsidRPr="0003755D">
              <w:rPr>
                <w:rFonts w:ascii="Arial" w:hAnsi="Arial" w:cs="Arial"/>
              </w:rPr>
              <w:t xml:space="preserve"> which iterates through the </w:t>
            </w:r>
            <w:r w:rsidR="00C86770" w:rsidRPr="0003755D">
              <w:rPr>
                <w:rFonts w:ascii="Arial" w:hAnsi="Arial" w:cs="Arial"/>
                <w:b/>
                <w:i/>
              </w:rPr>
              <w:t>HashSet</w:t>
            </w:r>
            <w:r w:rsidR="00C86770" w:rsidRPr="0003755D">
              <w:rPr>
                <w:rFonts w:ascii="Arial" w:hAnsi="Arial" w:cs="Arial"/>
              </w:rPr>
              <w:t xml:space="preserve"> and returns the country </w:t>
            </w:r>
            <w:r w:rsidR="009A0512" w:rsidRPr="0003755D">
              <w:rPr>
                <w:rFonts w:ascii="Arial" w:hAnsi="Arial" w:cs="Arial"/>
              </w:rPr>
              <w:t>if exist else return null.</w:t>
            </w:r>
          </w:p>
          <w:p w:rsidR="004959A5" w:rsidRPr="004959A5" w:rsidRDefault="004959A5" w:rsidP="004959A5">
            <w:pPr>
              <w:pStyle w:val="ListParagraph"/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03755D" w:rsidRPr="0003755D" w:rsidRDefault="0003755D" w:rsidP="0003755D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3:</w:t>
            </w:r>
          </w:p>
          <w:p w:rsidR="0003755D" w:rsidRPr="0075566D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java class with a instance variable </w:t>
            </w:r>
            <w:r w:rsidRPr="0003755D">
              <w:rPr>
                <w:rFonts w:ascii="Arial" w:hAnsi="Arial" w:cs="Arial"/>
                <w:b/>
                <w:i/>
              </w:rPr>
              <w:t>Country</w:t>
            </w:r>
            <w:r w:rsidR="00007BA1">
              <w:rPr>
                <w:rFonts w:ascii="Arial" w:hAnsi="Arial" w:cs="Arial"/>
                <w:b/>
                <w:i/>
              </w:rPr>
              <w:t>Map</w:t>
            </w:r>
            <w:r w:rsidRPr="0003755D">
              <w:rPr>
                <w:rFonts w:ascii="Arial" w:hAnsi="Arial" w:cs="Arial"/>
              </w:rPr>
              <w:t xml:space="preserve">  </w:t>
            </w:r>
            <w:r w:rsidR="00007BA1">
              <w:rPr>
                <w:rFonts w:ascii="Arial" w:hAnsi="Arial" w:cs="Arial"/>
              </w:rPr>
              <w:t>HashMap (M</w:t>
            </w:r>
            <w:r w:rsidRPr="0003755D">
              <w:rPr>
                <w:rFonts w:ascii="Arial" w:hAnsi="Arial" w:cs="Arial"/>
              </w:rPr>
              <w:t xml:space="preserve">1)  add a method </w:t>
            </w:r>
            <w:r w:rsidRPr="0003755D">
              <w:rPr>
                <w:rFonts w:ascii="Arial" w:hAnsi="Arial" w:cs="Arial"/>
                <w:b/>
              </w:rPr>
              <w:t>storeCountry</w:t>
            </w:r>
            <w:r w:rsidR="00007BA1">
              <w:rPr>
                <w:rFonts w:ascii="Arial" w:hAnsi="Arial" w:cs="Arial"/>
                <w:b/>
              </w:rPr>
              <w:t>Capital</w:t>
            </w:r>
            <w:r w:rsidRPr="0003755D">
              <w:rPr>
                <w:rFonts w:ascii="Arial" w:hAnsi="Arial" w:cs="Arial"/>
                <w:b/>
              </w:rPr>
              <w:t>(String CountryName</w:t>
            </w:r>
            <w:r w:rsidR="00007BA1">
              <w:rPr>
                <w:rFonts w:ascii="Arial" w:hAnsi="Arial" w:cs="Arial"/>
                <w:b/>
              </w:rPr>
              <w:t>, String capital</w:t>
            </w:r>
            <w:r w:rsidRPr="0003755D">
              <w:rPr>
                <w:rFonts w:ascii="Arial" w:hAnsi="Arial" w:cs="Arial"/>
                <w:b/>
              </w:rPr>
              <w:t xml:space="preserve">) </w:t>
            </w:r>
            <w:r w:rsidRPr="0003755D">
              <w:rPr>
                <w:rFonts w:ascii="Arial" w:hAnsi="Arial" w:cs="Arial"/>
              </w:rPr>
              <w:t xml:space="preserve">, the method should add the passed country </w:t>
            </w:r>
            <w:r w:rsidR="00007BA1">
              <w:rPr>
                <w:rFonts w:ascii="Arial" w:hAnsi="Arial" w:cs="Arial"/>
              </w:rPr>
              <w:t>and cap</w:t>
            </w:r>
            <w:r w:rsidR="001213AF">
              <w:rPr>
                <w:rFonts w:ascii="Arial" w:hAnsi="Arial" w:cs="Arial"/>
              </w:rPr>
              <w:t>ital as key/value in the map M1</w:t>
            </w:r>
            <w:r w:rsidR="0075566D">
              <w:rPr>
                <w:rFonts w:ascii="Arial" w:hAnsi="Arial" w:cs="Arial"/>
              </w:rPr>
              <w:t xml:space="preserve"> and return the Map</w:t>
            </w:r>
            <w:r w:rsidR="00425B5C">
              <w:rPr>
                <w:rFonts w:ascii="Arial" w:hAnsi="Arial" w:cs="Arial"/>
              </w:rPr>
              <w:t xml:space="preserve"> </w:t>
            </w:r>
            <w:r w:rsidR="0075566D">
              <w:rPr>
                <w:rFonts w:ascii="Arial" w:hAnsi="Arial" w:cs="Arial"/>
              </w:rPr>
              <w:t>(M1).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526"/>
              <w:gridCol w:w="4518"/>
            </w:tblGrid>
            <w:tr w:rsidR="0075566D" w:rsidTr="00695030">
              <w:tc>
                <w:tcPr>
                  <w:tcW w:w="4879" w:type="dxa"/>
                  <w:shd w:val="clear" w:color="auto" w:fill="0070C0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</w:t>
                  </w:r>
                  <w:r w:rsidR="009F5E83">
                    <w:t>- Country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- Capital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  <w:tc>
                <w:tcPr>
                  <w:tcW w:w="4880" w:type="dxa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  <w:tc>
                <w:tcPr>
                  <w:tcW w:w="4880" w:type="dxa"/>
                </w:tcPr>
                <w:p w:rsidR="0075566D" w:rsidRDefault="0075566D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</w:tr>
          </w:tbl>
          <w:p w:rsidR="0075566D" w:rsidRPr="0003755D" w:rsidRDefault="0075566D" w:rsidP="0075566D">
            <w:pPr>
              <w:pStyle w:val="ListParagraph"/>
            </w:pPr>
          </w:p>
          <w:p w:rsidR="0003755D" w:rsidRPr="00F3109E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r w:rsidRPr="0003755D">
              <w:rPr>
                <w:rFonts w:ascii="Arial" w:hAnsi="Arial" w:cs="Arial"/>
                <w:b/>
                <w:i/>
              </w:rPr>
              <w:t>retrieveC</w:t>
            </w:r>
            <w:r w:rsidR="00DE7222">
              <w:rPr>
                <w:rFonts w:ascii="Arial" w:hAnsi="Arial" w:cs="Arial"/>
                <w:b/>
                <w:i/>
              </w:rPr>
              <w:t>apital</w:t>
            </w:r>
            <w:r w:rsidRPr="0003755D">
              <w:rPr>
                <w:rFonts w:ascii="Arial" w:hAnsi="Arial" w:cs="Arial"/>
                <w:b/>
                <w:i/>
              </w:rPr>
              <w:t>(String CountryName)</w:t>
            </w:r>
            <w:r w:rsidRPr="0003755D">
              <w:rPr>
                <w:rFonts w:ascii="Arial" w:hAnsi="Arial" w:cs="Arial"/>
              </w:rPr>
              <w:t xml:space="preserve"> which </w:t>
            </w:r>
            <w:r w:rsidR="00F3109E">
              <w:rPr>
                <w:rFonts w:ascii="Arial" w:hAnsi="Arial" w:cs="Arial"/>
              </w:rPr>
              <w:t>returns the capital for the country passed from the Map M1</w:t>
            </w:r>
            <w:r w:rsidR="002C60BB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>
              <w:rPr>
                <w:rFonts w:ascii="Arial" w:hAnsi="Arial" w:cs="Arial"/>
              </w:rPr>
              <w:t>1</w:t>
            </w:r>
            <w:r w:rsidR="00F3109E">
              <w:rPr>
                <w:rFonts w:ascii="Arial" w:hAnsi="Arial" w:cs="Arial"/>
              </w:rPr>
              <w:t>.</w:t>
            </w:r>
          </w:p>
          <w:p w:rsidR="004959A5" w:rsidRDefault="00F3109E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</w:rPr>
              <w:t xml:space="preserve">Develop a method </w:t>
            </w:r>
            <w:r w:rsidRPr="004959A5">
              <w:rPr>
                <w:rFonts w:ascii="Arial" w:hAnsi="Arial" w:cs="Arial"/>
                <w:b/>
                <w:i/>
              </w:rPr>
              <w:t xml:space="preserve">retrieveCountry(String capitalName) </w:t>
            </w:r>
            <w:r w:rsidRPr="004959A5">
              <w:rPr>
                <w:rFonts w:ascii="Arial" w:hAnsi="Arial" w:cs="Arial"/>
              </w:rPr>
              <w:t>which returns the country for the capital name passed from the Map M1</w:t>
            </w:r>
            <w:r w:rsidR="002C60BB" w:rsidRPr="004959A5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 w:rsidRPr="004959A5">
              <w:rPr>
                <w:rFonts w:ascii="Arial" w:hAnsi="Arial" w:cs="Arial"/>
              </w:rPr>
              <w:t>1</w:t>
            </w:r>
            <w:r w:rsidR="004959A5">
              <w:rPr>
                <w:rFonts w:ascii="Arial" w:hAnsi="Arial" w:cs="Arial"/>
              </w:rPr>
              <w:t>.</w:t>
            </w:r>
          </w:p>
          <w:p w:rsidR="00B17EC8" w:rsidRDefault="00B17EC8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a method which iterates through the map M1 and creates another map M2 with Capital </w:t>
            </w:r>
            <w:r w:rsidR="0075082F">
              <w:rPr>
                <w:rFonts w:ascii="Arial" w:hAnsi="Arial" w:cs="Arial"/>
              </w:rPr>
              <w:t>as the key and value as Country and returns the Map M2.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517"/>
              <w:gridCol w:w="4527"/>
            </w:tblGrid>
            <w:tr w:rsidR="00B17EC8" w:rsidTr="00E35EEA">
              <w:tc>
                <w:tcPr>
                  <w:tcW w:w="4879" w:type="dxa"/>
                  <w:shd w:val="clear" w:color="auto" w:fill="0070C0"/>
                </w:tcPr>
                <w:p w:rsidR="00B17EC8" w:rsidRDefault="009F5E83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 - Capital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B17EC8" w:rsidRDefault="00B17EC8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</w:t>
                  </w:r>
                  <w:r w:rsidR="00856D38">
                    <w:t>–</w:t>
                  </w:r>
                  <w:r w:rsidR="009F5E83">
                    <w:t xml:space="preserve"> Country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  <w:tc>
                <w:tcPr>
                  <w:tcW w:w="4880" w:type="dxa"/>
                </w:tcPr>
                <w:p w:rsidR="00B17EC8" w:rsidRDefault="009F5E83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  <w:tc>
                <w:tcPr>
                  <w:tcW w:w="4880" w:type="dxa"/>
                </w:tcPr>
                <w:p w:rsidR="00B17EC8" w:rsidRDefault="009F5E83" w:rsidP="004E11A9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</w:tr>
          </w:tbl>
          <w:p w:rsidR="00856D38" w:rsidRDefault="00856D38" w:rsidP="00856D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 method which iterates through the map M1 and creates a ArrayList with all t</w:t>
            </w:r>
            <w:r w:rsidR="00D22E44">
              <w:rPr>
                <w:rFonts w:ascii="Arial" w:hAnsi="Arial" w:cs="Arial"/>
              </w:rPr>
              <w:t>he Country names stored as keys. This method should return the ArrayList</w:t>
            </w:r>
            <w:r w:rsidR="00F1025B">
              <w:rPr>
                <w:rFonts w:ascii="Arial" w:hAnsi="Arial" w:cs="Arial"/>
              </w:rPr>
              <w:t>.</w:t>
            </w:r>
          </w:p>
          <w:p w:rsidR="004959A5" w:rsidRPr="00B17EC8" w:rsidRDefault="004959A5" w:rsidP="00B17EC8">
            <w:pPr>
              <w:rPr>
                <w:rFonts w:ascii="Arial" w:hAnsi="Arial" w:cs="Arial"/>
              </w:rPr>
            </w:pPr>
          </w:p>
          <w:p w:rsidR="00A5540B" w:rsidRPr="0003755D" w:rsidRDefault="004959A5" w:rsidP="00D1161F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</w:tc>
      </w:tr>
    </w:tbl>
    <w:p w:rsidR="005E5BE3" w:rsidRDefault="005E5BE3" w:rsidP="00D1161F">
      <w:pPr>
        <w:pStyle w:val="NoSpacing"/>
        <w:rPr>
          <w:ins w:id="9" w:author="Arijit Mondal" w:date="2022-12-15T11:58:00Z"/>
        </w:rPr>
      </w:pPr>
    </w:p>
    <w:p w:rsidR="007C0A52" w:rsidRDefault="007C0A52" w:rsidP="00D1161F">
      <w:pPr>
        <w:pStyle w:val="NoSpacing"/>
        <w:rPr>
          <w:ins w:id="10" w:author="Arijit Mondal" w:date="2022-12-15T11:58:00Z"/>
        </w:rPr>
      </w:pPr>
    </w:p>
    <w:p w:rsidR="007C0A52" w:rsidRPr="0003755D" w:rsidRDefault="007C0A52" w:rsidP="007C0A52">
      <w:pPr>
        <w:pStyle w:val="Heading3"/>
        <w:rPr>
          <w:ins w:id="11" w:author="Arijit Mondal" w:date="2022-12-15T11:58:00Z"/>
          <w:rFonts w:ascii="Arial" w:eastAsia="Times New Roman" w:hAnsi="Arial" w:cs="Arial"/>
        </w:rPr>
      </w:pPr>
      <w:ins w:id="12" w:author="Arijit Mondal" w:date="2022-12-15T11:58:00Z">
        <w:r w:rsidRPr="0003755D">
          <w:rPr>
            <w:rFonts w:ascii="Arial" w:eastAsia="Times New Roman" w:hAnsi="Arial" w:cs="Arial"/>
          </w:rPr>
          <w:lastRenderedPageBreak/>
          <w:t xml:space="preserve">Problem Statement </w:t>
        </w:r>
      </w:ins>
      <w:ins w:id="13" w:author="Arijit Mondal" w:date="2022-12-15T11:59:00Z">
        <w:r>
          <w:rPr>
            <w:rFonts w:ascii="Arial" w:eastAsia="Times New Roman" w:hAnsi="Arial" w:cs="Arial"/>
          </w:rPr>
          <w:t>2</w:t>
        </w:r>
      </w:ins>
      <w:ins w:id="14" w:author="Arijit Mondal" w:date="2022-12-15T11:58:00Z">
        <w:r w:rsidRPr="0003755D">
          <w:rPr>
            <w:rFonts w:ascii="Arial" w:eastAsia="Times New Roman" w:hAnsi="Arial" w:cs="Arial"/>
          </w:rPr>
          <w:t>:</w:t>
        </w:r>
      </w:ins>
    </w:p>
    <w:p w:rsidR="007C0A52" w:rsidRPr="0011200E" w:rsidRDefault="00000000" w:rsidP="007C0A52">
      <w:pPr>
        <w:pStyle w:val="BodyText"/>
        <w:spacing w:line="180" w:lineRule="exact"/>
        <w:ind w:left="229"/>
        <w:rPr>
          <w:ins w:id="15" w:author="Arijit Mondal" w:date="2022-12-15T11:58:00Z"/>
          <w:rFonts w:ascii="Times New Roman"/>
          <w:sz w:val="18"/>
        </w:rPr>
      </w:pPr>
      <w:ins w:id="16" w:author="Arijit Mondal" w:date="2022-12-15T11:58:00Z">
        <w:r>
          <w:pict>
            <v:group id="_x0000_s1026" style="position:absolute;left:0;text-align:left;margin-left:90.95pt;margin-top:17.9pt;width:227pt;height:9.65pt;z-index:-251637760;mso-wrap-distance-left:0;mso-wrap-distance-right:0;mso-position-horizontal-relative:page" coordorigin="1819,358" coordsize="4540,1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1819;top:357;width:2939;height:193">
                <v:imagedata r:id="rId11" o:title=""/>
              </v:shape>
              <v:shape id="_x0000_s1028" type="#_x0000_t75" style="position:absolute;left:4786;top:359;width:1573;height:190">
                <v:imagedata r:id="rId12" o:title=""/>
              </v:shape>
              <w10:wrap type="topAndBottom" anchorx="page"/>
            </v:group>
          </w:pict>
        </w:r>
        <w:r>
          <w:pict>
            <v:group id="_x0000_s1029" style="position:absolute;left:0;text-align:left;margin-left:126.9pt;margin-top:44.8pt;width:30.8pt;height:7.6pt;z-index:-251636736;mso-wrap-distance-left:0;mso-wrap-distance-right:0;mso-position-horizontal-relative:page" coordorigin="2538,896" coordsize="616,152">
              <v:shape id="_x0000_s1030" type="#_x0000_t75" style="position:absolute;left:2538;top:895;width:472;height:152">
                <v:imagedata r:id="rId13" o:title=""/>
              </v:shape>
              <v:shape id="_x0000_s1031" type="#_x0000_t75" style="position:absolute;left:3045;top:905;width:109;height:140">
                <v:imagedata r:id="rId14" o:title=""/>
              </v:shape>
              <w10:wrap type="topAndBottom" anchorx="page"/>
            </v:group>
          </w:pict>
        </w:r>
      </w:ins>
    </w:p>
    <w:p w:rsidR="007C0A52" w:rsidRDefault="007C0A52" w:rsidP="007C0A52">
      <w:pPr>
        <w:pStyle w:val="BodyText"/>
        <w:spacing w:before="1"/>
        <w:rPr>
          <w:ins w:id="17" w:author="Arijit Mondal" w:date="2022-12-15T11:58:00Z"/>
          <w:rFonts w:ascii="Times New Roman"/>
          <w:sz w:val="24"/>
        </w:rPr>
      </w:pPr>
    </w:p>
    <w:p w:rsidR="007C0A52" w:rsidRDefault="004E11A9" w:rsidP="007C0A52">
      <w:pPr>
        <w:pStyle w:val="BodyText"/>
        <w:rPr>
          <w:ins w:id="18" w:author="Arijit Mondal" w:date="2022-12-15T11:58:00Z"/>
          <w:rFonts w:ascii="Times New Roman"/>
          <w:sz w:val="5"/>
        </w:rPr>
      </w:pPr>
      <w:ins w:id="19" w:author="Arijit Mondal" w:date="2022-12-15T12:25:00Z">
        <w:r>
          <w:rPr>
            <w:noProof/>
          </w:rPr>
          <w:pict>
            <v:rect id="Ink 5" o:spid="_x0000_s1079" style="position:absolute;margin-left:149.3pt;margin-top:10.3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5mm">
              <v:stroke endcap="round"/>
              <v:path shadowok="f" o:extrusionok="f" fillok="f" insetpenok="f"/>
              <o:lock v:ext="edit" rotation="t" text="t"/>
              <o:ink i="AGAdAgYGARBYz1SK5pfFT48G+LrS4ZsiAwZIEEUyRjIFAzgLZBkjMgqBx///D4DH//8PMwqBx///&#10;D4DH//8POAkA/v8DAAAAAAAKFgICUAEAEF//QAAKP0AjUsGFMQUgOyA=&#10;" annotation="t"/>
            </v:rect>
          </w:pict>
        </w:r>
        <w:r>
          <w:rPr>
            <w:noProof/>
          </w:rPr>
          <w:pict>
            <v:rect id="Ink 4" o:spid="_x0000_s1078" style="position:absolute;margin-left:134.2pt;margin-top:3pt;width:11.75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67,203" filled="f" strokeweight=".5mm">
              <v:stroke endcap="round"/>
              <v:path shadowok="f" o:extrusionok="f" fillok="f" insetpenok="f"/>
              <o:lock v:ext="edit" rotation="t" text="t"/>
              <o:ink i="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" annotation="t"/>
            </v:rect>
          </w:pict>
        </w:r>
        <w:r>
          <w:rPr>
            <w:noProof/>
          </w:rPr>
          <w:pict>
            <v:rect id="Ink 3" o:spid="_x0000_s1077" style="position:absolute;margin-left:119.25pt;margin-top:2pt;width:9.95pt;height:1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01,368" filled="f" strokeweight=".5mm">
              <v:stroke endcap="round"/>
              <v:path shadowok="f" o:extrusionok="f" fillok="f" insetpenok="f"/>
              <o:lock v:ext="edit" rotation="t" text="t"/>
              <o:ink i="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" annotation="t"/>
            </v:rect>
          </w:pict>
        </w:r>
      </w:ins>
      <w:ins w:id="20" w:author="Arijit Mondal" w:date="2022-12-15T11:58:00Z">
        <w:r w:rsidR="007C0A52">
          <w:rPr>
            <w:rFonts w:ascii="Times New Roman"/>
            <w:noProof/>
            <w:position w:val="-2"/>
            <w:sz w:val="13"/>
          </w:rPr>
          <w:drawing>
            <wp:anchor distT="0" distB="0" distL="114300" distR="114300" simplePos="0" relativeHeight="251670016" behindDoc="1" locked="0" layoutInCell="1" allowOverlap="1" wp14:anchorId="3C6F2BF3">
              <wp:simplePos x="0" y="0"/>
              <wp:positionH relativeFrom="column">
                <wp:posOffset>1569720</wp:posOffset>
              </wp:positionH>
              <wp:positionV relativeFrom="paragraph">
                <wp:posOffset>231775</wp:posOffset>
              </wp:positionV>
              <wp:extent cx="218440" cy="83820"/>
              <wp:effectExtent l="0" t="0" r="0" b="0"/>
              <wp:wrapTight wrapText="bothSides">
                <wp:wrapPolygon edited="0">
                  <wp:start x="0" y="0"/>
                  <wp:lineTo x="0" y="14727"/>
                  <wp:lineTo x="18837" y="14727"/>
                  <wp:lineTo x="18837" y="0"/>
                  <wp:lineTo x="0" y="0"/>
                </wp:wrapPolygon>
              </wp:wrapTight>
              <wp:docPr id="15" name="image1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image14.png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40" cy="83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rFonts w:ascii="Times New Roman"/>
            <w:noProof/>
            <w:position w:val="-2"/>
            <w:sz w:val="14"/>
          </w:rPr>
          <w:drawing>
            <wp:anchor distT="0" distB="0" distL="114300" distR="114300" simplePos="0" relativeHeight="251667968" behindDoc="1" locked="0" layoutInCell="1" allowOverlap="1" wp14:anchorId="64D3334E">
              <wp:simplePos x="0" y="0"/>
              <wp:positionH relativeFrom="column">
                <wp:posOffset>762000</wp:posOffset>
              </wp:positionH>
              <wp:positionV relativeFrom="paragraph">
                <wp:posOffset>262255</wp:posOffset>
              </wp:positionV>
              <wp:extent cx="214681" cy="89534"/>
              <wp:effectExtent l="0" t="0" r="0" b="0"/>
              <wp:wrapTight wrapText="bothSides">
                <wp:wrapPolygon edited="0">
                  <wp:start x="0" y="0"/>
                  <wp:lineTo x="0" y="18514"/>
                  <wp:lineTo x="19172" y="18514"/>
                  <wp:lineTo x="19172" y="4629"/>
                  <wp:lineTo x="17254" y="0"/>
                  <wp:lineTo x="0" y="0"/>
                </wp:wrapPolygon>
              </wp:wrapTight>
              <wp:docPr id="13" name="image1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13.png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681" cy="89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7C0A52" w:rsidRDefault="007C0A52" w:rsidP="007C0A52">
      <w:pPr>
        <w:tabs>
          <w:tab w:val="left" w:pos="2388"/>
        </w:tabs>
        <w:spacing w:line="142" w:lineRule="exact"/>
        <w:ind w:left="946"/>
        <w:rPr>
          <w:ins w:id="21" w:author="Arijit Mondal" w:date="2022-12-15T11:58:00Z"/>
          <w:rFonts w:ascii="Times New Roman"/>
          <w:sz w:val="13"/>
        </w:rPr>
      </w:pPr>
      <w:ins w:id="22" w:author="Arijit Mondal" w:date="2022-12-15T11:58:00Z">
        <w:r>
          <w:rPr>
            <w:rFonts w:ascii="Times New Roman"/>
            <w:position w:val="-2"/>
            <w:sz w:val="14"/>
          </w:rPr>
          <w:tab/>
        </w:r>
      </w:ins>
    </w:p>
    <w:p w:rsidR="007C0A52" w:rsidRDefault="00000000" w:rsidP="007C0A52">
      <w:pPr>
        <w:pStyle w:val="BodyText"/>
        <w:spacing w:before="9"/>
        <w:rPr>
          <w:ins w:id="23" w:author="Arijit Mondal" w:date="2022-12-15T11:58:00Z"/>
          <w:rFonts w:ascii="Times New Roman"/>
          <w:sz w:val="7"/>
        </w:rPr>
      </w:pPr>
      <w:ins w:id="24" w:author="Arijit Mondal" w:date="2022-12-15T11:58:00Z">
        <w:r>
          <w:pict>
            <v:group id="_x0000_s1032" style="position:absolute;margin-left:126.5pt;margin-top:6.45pt;width:29.75pt;height:7.6pt;z-index:-251635712;mso-wrap-distance-left:0;mso-wrap-distance-right:0;mso-position-horizontal-relative:page" coordorigin="2530,129" coordsize="595,152">
              <v:shape id="_x0000_s1033" style="position:absolute;left:2530;top:173;width:79;height:106" coordorigin="2530,174" coordsize="79,106" o:spt="100" adj="0,,0" path="m2607,188r-27,l2583,191r2,l2590,195r,3l2592,200r,17l2571,217r-5,2l2559,219r-5,3l2547,224r-3,3l2539,229r-2,2l2535,236r-3,3l2530,243r,12l2532,258r,5l2535,265r2,5l2542,275r5,2l2551,277r3,3l2571,280r19,-10l2595,265r-39,l2554,260r-3,-2l2549,253r,-10l2551,241r,-2l2554,236r2,l2561,231r48,l2609,193r-2,-5xm2609,231r-17,l2592,251r-4,4l2585,260r-9,5l2595,265r,12l2609,277r,-46xm2542,195r-5,l2537,198r5,l2542,195xm2595,176r-44,l2547,179r-3,l2542,181r-3,l2539,183r-2,l2537,186r-2,l2535,195r9,l2547,193r2,l2551,191r5,l2559,188r48,l2604,186r-2,-5l2600,179r-5,-3xm2585,174r-29,l2554,176r36,l2585,174xe" fillcolor="black" stroked="f">
                <v:stroke joinstyle="round"/>
                <v:formulas/>
                <v:path arrowok="t" o:connecttype="segments"/>
              </v:shape>
              <v:shape id="_x0000_s1034" type="#_x0000_t75" style="position:absolute;left:2643;top:128;width:482;height:152">
                <v:imagedata r:id="rId17" o:title="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45440" behindDoc="0" locked="0" layoutInCell="1" allowOverlap="1" wp14:anchorId="65FD143E" wp14:editId="38FE7C25">
              <wp:simplePos x="0" y="0"/>
              <wp:positionH relativeFrom="page">
                <wp:posOffset>2519679</wp:posOffset>
              </wp:positionH>
              <wp:positionV relativeFrom="paragraph">
                <wp:posOffset>93919</wp:posOffset>
              </wp:positionV>
              <wp:extent cx="219062" cy="84200"/>
              <wp:effectExtent l="0" t="0" r="0" b="0"/>
              <wp:wrapTopAndBottom/>
              <wp:docPr id="17" name="image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16.png"/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62" cy="84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7C0A52" w:rsidRDefault="007C0A52" w:rsidP="007C0A52">
      <w:pPr>
        <w:pStyle w:val="BodyText"/>
        <w:rPr>
          <w:ins w:id="25" w:author="Arijit Mondal" w:date="2022-12-15T11:58:00Z"/>
          <w:rFonts w:ascii="Times New Roman"/>
          <w:sz w:val="20"/>
        </w:rPr>
      </w:pPr>
    </w:p>
    <w:p w:rsidR="007C0A52" w:rsidRDefault="007C0A52" w:rsidP="007C0A52">
      <w:pPr>
        <w:pStyle w:val="BodyText"/>
        <w:rPr>
          <w:ins w:id="26" w:author="Arijit Mondal" w:date="2022-12-15T11:58:00Z"/>
          <w:rFonts w:ascii="Times New Roman"/>
          <w:sz w:val="20"/>
        </w:rPr>
      </w:pPr>
    </w:p>
    <w:p w:rsidR="007C0A52" w:rsidRDefault="007C0A52" w:rsidP="007C0A52">
      <w:pPr>
        <w:pStyle w:val="BodyText"/>
        <w:rPr>
          <w:ins w:id="27" w:author="Arijit Mondal" w:date="2022-12-15T11:58:00Z"/>
          <w:rFonts w:ascii="Times New Roman"/>
          <w:sz w:val="20"/>
        </w:rPr>
      </w:pPr>
    </w:p>
    <w:p w:rsidR="007C0A52" w:rsidRDefault="00000000" w:rsidP="007C0A52">
      <w:pPr>
        <w:pStyle w:val="BodyText"/>
        <w:spacing w:before="8"/>
        <w:rPr>
          <w:ins w:id="28" w:author="Arijit Mondal" w:date="2022-12-15T11:59:00Z"/>
          <w:rFonts w:ascii="Times New Roman"/>
          <w:sz w:val="11"/>
        </w:rPr>
      </w:pPr>
      <w:ins w:id="29" w:author="Arijit Mondal" w:date="2022-12-15T11:58:00Z">
        <w:r>
          <w:pict>
            <v:group id="_x0000_s1035" style="position:absolute;margin-left:90.95pt;margin-top:8.7pt;width:398.6pt;height:9.65pt;z-index:-251634688;mso-wrap-distance-left:0;mso-wrap-distance-right:0;mso-position-horizontal-relative:page" coordorigin="1819,174" coordsize="7972,193">
              <v:shape id="_x0000_s1036" type="#_x0000_t75" style="position:absolute;left:1819;top:174;width:5161;height:193">
                <v:imagedata r:id="rId19" o:title=""/>
              </v:shape>
              <v:shape id="_x0000_s1037" type="#_x0000_t75" style="position:absolute;left:7003;top:174;width:2788;height:154">
                <v:imagedata r:id="rId20" o:title=""/>
              </v:shape>
              <w10:wrap type="topAndBottom" anchorx="page"/>
            </v:group>
          </w:pict>
        </w:r>
      </w:ins>
    </w:p>
    <w:p w:rsidR="007C0A52" w:rsidRPr="007C0A52" w:rsidRDefault="007C0A52">
      <w:pPr>
        <w:pStyle w:val="BodyText"/>
        <w:spacing w:before="8"/>
        <w:rPr>
          <w:ins w:id="30" w:author="Arijit Mondal" w:date="2022-12-15T11:58:00Z"/>
          <w:rFonts w:ascii="Times New Roman"/>
          <w:sz w:val="11"/>
          <w:rPrChange w:id="31" w:author="Arijit Mondal" w:date="2022-12-15T11:59:00Z">
            <w:rPr>
              <w:ins w:id="32" w:author="Arijit Mondal" w:date="2022-12-15T11:58:00Z"/>
              <w:rFonts w:ascii="Times New Roman"/>
              <w:sz w:val="20"/>
            </w:rPr>
          </w:rPrChange>
        </w:rPr>
        <w:pPrChange w:id="33" w:author="Arijit Mondal" w:date="2022-12-15T11:59:00Z">
          <w:pPr>
            <w:pStyle w:val="BodyText"/>
          </w:pPr>
        </w:pPrChange>
      </w:pPr>
    </w:p>
    <w:p w:rsidR="007C0A52" w:rsidRDefault="00000000" w:rsidP="007C0A52">
      <w:pPr>
        <w:pStyle w:val="BodyText"/>
        <w:spacing w:before="5"/>
        <w:rPr>
          <w:ins w:id="34" w:author="Arijit Mondal" w:date="2022-12-15T11:58:00Z"/>
          <w:rFonts w:ascii="Times New Roman"/>
          <w:sz w:val="18"/>
        </w:rPr>
      </w:pPr>
      <w:ins w:id="35" w:author="Arijit Mondal" w:date="2022-12-15T11:58:00Z">
        <w:r>
          <w:pict>
            <v:group id="_x0000_s1038" style="position:absolute;margin-left:90.95pt;margin-top:12.55pt;width:374.65pt;height:9.55pt;z-index:-251633664;mso-wrap-distance-left:0;mso-wrap-distance-right:0;mso-position-horizontal-relative:page" coordorigin="1819,251" coordsize="7493,191">
              <v:shape id="_x0000_s1039" type="#_x0000_t75" style="position:absolute;left:1819;top:251;width:5440;height:191">
                <v:imagedata r:id="rId21" o:title=""/>
              </v:shape>
              <v:shape id="_x0000_s1040" type="#_x0000_t75" style="position:absolute;left:7308;top:252;width:1951;height:190">
                <v:imagedata r:id="rId22" o:title=""/>
              </v:shape>
              <v:shape id="_x0000_s1041" style="position:absolute;left:9290;top:376;width:22;height:26" coordorigin="9290,376" coordsize="22,26" path="m9305,376r-7,l9293,378r-3,3l9290,398r3,2l9298,402r7,l9310,400r2,-2l9312,381r-2,-3l9305,376xe" fillcolor="black" stroked="f">
                <v:path arrowok="t"/>
              </v:shape>
              <w10:wrap type="topAndBottom" anchorx="page"/>
            </v:group>
          </w:pict>
        </w:r>
        <w:r>
          <w:pict>
            <v:group id="_x0000_s1042" style="position:absolute;margin-left:90.7pt;margin-top:39.85pt;width:43.25pt;height:20.7pt;z-index:-251632640;mso-wrap-distance-left:0;mso-wrap-distance-right:0;mso-position-horizontal-relative:page" coordorigin="1814,797" coordsize="865,414">
              <v:shape id="_x0000_s1043" style="position:absolute;left:2533;top:836;width:80;height:106" coordorigin="2533,836" coordsize="80,106" o:spt="100" adj="0,,0" path="m2609,850r-25,l2586,853r3,l2593,858r,2l2596,863r,19l2562,882r-7,2l2550,887r-2,2l2538,894r,5l2533,908r,10l2536,923r,2l2538,930r7,7l2550,939r3,l2557,942r22,l2589,937r9,-10l2560,927r-7,-7l2553,903r2,-2l2557,901r5,-5l2565,896r2,-2l2613,894r,-39l2610,853r-1,-3xm2610,939r-9,l2601,942r9,l2610,939xm2613,894r-17,l2596,913r-5,7l2586,923r-2,2l2579,927r19,l2598,939r15,l2613,894xm2545,858r-5,l2540,860r5,l2545,858xm2598,838r-43,l2550,841r-2,l2545,843r-2,l2540,846r,2l2538,848r,10l2548,858r2,-3l2553,855r2,-2l2562,853r3,-3l2609,850r-1,-2l2605,846r-2,-5l2598,838xm2589,836r-24,l2560,838r33,l2589,836xe" fillcolor="black" stroked="f">
                <v:stroke joinstyle="round"/>
                <v:formulas/>
                <v:path arrowok="t" o:connecttype="segments"/>
              </v:shape>
              <v:shape id="_x0000_s1044" type="#_x0000_t75" style="position:absolute;left:1814;top:797;width:816;height:414">
                <v:imagedata r:id="rId23" o:title=""/>
              </v:shape>
              <v:shape id="_x0000_s1045" style="position:absolute;left:2655;top:1184;width:24;height:26" coordorigin="2655,1184" coordsize="24,26" path="m2672,1184r-10,l2660,1186r-3,l2655,1188r,17l2657,1208r3,l2662,1210r10,l2674,1208r3,l2677,1205r2,-2l2679,1191r-2,-3l2677,1186r-3,l2672,1184xe" fillcolor="black" stroked="f">
                <v:path arrowok="t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46464" behindDoc="0" locked="0" layoutInCell="1" allowOverlap="1" wp14:anchorId="15ED6751" wp14:editId="4FA15A07">
              <wp:simplePos x="0" y="0"/>
              <wp:positionH relativeFrom="page">
                <wp:posOffset>1751964</wp:posOffset>
              </wp:positionH>
              <wp:positionV relativeFrom="paragraph">
                <wp:posOffset>501712</wp:posOffset>
              </wp:positionV>
              <wp:extent cx="259045" cy="97154"/>
              <wp:effectExtent l="0" t="0" r="0" b="0"/>
              <wp:wrapTopAndBottom/>
              <wp:docPr id="19" name="image2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22.png"/>
                      <pic:cNvPicPr/>
                    </pic:nvPicPr>
                    <pic:blipFill>
                      <a:blip r:embed="rId2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045" cy="97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pict>
            <v:group id="_x0000_s1046" style="position:absolute;margin-left:165.1pt;margin-top:39.5pt;width:24.9pt;height:7.6pt;z-index:-251631616;mso-wrap-distance-left:0;mso-wrap-distance-right:0;mso-position-horizontal-relative:page;mso-position-vertical-relative:text" coordorigin="3302,790" coordsize="498,152">
              <v:shape id="_x0000_s1047" type="#_x0000_t75" style="position:absolute;left:3302;top:836;width:174;height:106">
                <v:imagedata r:id="rId25" o:title=""/>
              </v:shape>
              <v:rect id="_x0000_s1048" style="position:absolute;left:3512;top:940;width:12;height:2" fillcolor="black" stroked="f"/>
              <v:shape id="_x0000_s1049" type="#_x0000_t75" style="position:absolute;left:3509;top:790;width:291;height:152">
                <v:imagedata r:id="rId26" o:title="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47488" behindDoc="0" locked="0" layoutInCell="1" allowOverlap="1" wp14:anchorId="7C07A2F2" wp14:editId="4C03070A">
              <wp:simplePos x="0" y="0"/>
              <wp:positionH relativeFrom="page">
                <wp:posOffset>2510789</wp:posOffset>
              </wp:positionH>
              <wp:positionV relativeFrom="paragraph">
                <wp:posOffset>501712</wp:posOffset>
              </wp:positionV>
              <wp:extent cx="596787" cy="97154"/>
              <wp:effectExtent l="0" t="0" r="0" b="0"/>
              <wp:wrapTopAndBottom/>
              <wp:docPr id="21" name="image2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age25.png"/>
                      <pic:cNvPicPr/>
                    </pic:nvPicPr>
                    <pic:blipFill>
                      <a:blip r:embed="rId2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787" cy="97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48512" behindDoc="0" locked="0" layoutInCell="1" allowOverlap="1" wp14:anchorId="2B31DE7B" wp14:editId="3330D1FA">
              <wp:simplePos x="0" y="0"/>
              <wp:positionH relativeFrom="page">
                <wp:posOffset>3187064</wp:posOffset>
              </wp:positionH>
              <wp:positionV relativeFrom="paragraph">
                <wp:posOffset>501712</wp:posOffset>
              </wp:positionV>
              <wp:extent cx="328498" cy="97154"/>
              <wp:effectExtent l="0" t="0" r="0" b="0"/>
              <wp:wrapTopAndBottom/>
              <wp:docPr id="23" name="image2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age26.png"/>
                      <pic:cNvPicPr/>
                    </pic:nvPicPr>
                    <pic:blipFill>
                      <a:blip r:embed="rId2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498" cy="97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49536" behindDoc="0" locked="0" layoutInCell="1" allowOverlap="1" wp14:anchorId="72F42D9F" wp14:editId="1C8729BF">
              <wp:simplePos x="0" y="0"/>
              <wp:positionH relativeFrom="page">
                <wp:posOffset>3604259</wp:posOffset>
              </wp:positionH>
              <wp:positionV relativeFrom="paragraph">
                <wp:posOffset>506156</wp:posOffset>
              </wp:positionV>
              <wp:extent cx="471734" cy="92297"/>
              <wp:effectExtent l="0" t="0" r="0" b="0"/>
              <wp:wrapTopAndBottom/>
              <wp:docPr id="25" name="image2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27.png"/>
                      <pic:cNvPicPr/>
                    </pic:nvPicPr>
                    <pic:blipFill>
                      <a:blip r:embed="rId2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734" cy="922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0560" behindDoc="0" locked="0" layoutInCell="1" allowOverlap="1" wp14:anchorId="085936F8" wp14:editId="619E6C82">
              <wp:simplePos x="0" y="0"/>
              <wp:positionH relativeFrom="page">
                <wp:posOffset>4159884</wp:posOffset>
              </wp:positionH>
              <wp:positionV relativeFrom="paragraph">
                <wp:posOffset>530922</wp:posOffset>
              </wp:positionV>
              <wp:extent cx="124543" cy="66675"/>
              <wp:effectExtent l="0" t="0" r="0" b="0"/>
              <wp:wrapTopAndBottom/>
              <wp:docPr id="27" name="image2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age28.png"/>
                      <pic:cNvPicPr/>
                    </pic:nvPicPr>
                    <pic:blipFill>
                      <a:blip r:embed="rId3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543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1584" behindDoc="0" locked="0" layoutInCell="1" allowOverlap="1" wp14:anchorId="15B59BB5" wp14:editId="7323387B">
              <wp:simplePos x="0" y="0"/>
              <wp:positionH relativeFrom="page">
                <wp:posOffset>4378325</wp:posOffset>
              </wp:positionH>
              <wp:positionV relativeFrom="paragraph">
                <wp:posOffset>506156</wp:posOffset>
              </wp:positionV>
              <wp:extent cx="666460" cy="116681"/>
              <wp:effectExtent l="0" t="0" r="0" b="0"/>
              <wp:wrapTopAndBottom/>
              <wp:docPr id="29" name="image2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age29.png"/>
                      <pic:cNvPicPr/>
                    </pic:nvPicPr>
                    <pic:blipFill>
                      <a:blip r:embed="rId3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460" cy="1166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pict>
            <v:group id="_x0000_s1050" style="position:absolute;margin-left:403.9pt;margin-top:39.5pt;width:42.35pt;height:7.6pt;z-index:-251630592;mso-wrap-distance-left:0;mso-wrap-distance-right:0;mso-position-horizontal-relative:page;mso-position-vertical-relative:text" coordorigin="8078,790" coordsize="847,152">
              <v:shape id="_x0000_s1051" type="#_x0000_t75" style="position:absolute;left:8078;top:790;width:234;height:152">
                <v:imagedata r:id="rId32" o:title=""/>
              </v:shape>
              <v:shape id="_x0000_s1052" type="#_x0000_t75" style="position:absolute;left:8345;top:791;width:580;height:151">
                <v:imagedata r:id="rId33" o:title="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52608" behindDoc="0" locked="0" layoutInCell="1" allowOverlap="1" wp14:anchorId="293ABCB3" wp14:editId="4D65D5CD">
              <wp:simplePos x="0" y="0"/>
              <wp:positionH relativeFrom="page">
                <wp:posOffset>5756909</wp:posOffset>
              </wp:positionH>
              <wp:positionV relativeFrom="paragraph">
                <wp:posOffset>501678</wp:posOffset>
              </wp:positionV>
              <wp:extent cx="350339" cy="121348"/>
              <wp:effectExtent l="0" t="0" r="0" b="0"/>
              <wp:wrapTopAndBottom/>
              <wp:docPr id="31" name="image3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32.png"/>
                      <pic:cNvPicPr/>
                    </pic:nvPicPr>
                    <pic:blipFill>
                      <a:blip r:embed="rId3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0339" cy="1213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3632" behindDoc="0" locked="0" layoutInCell="1" allowOverlap="1" wp14:anchorId="56C7EAD8" wp14:editId="4E894459">
              <wp:simplePos x="0" y="0"/>
              <wp:positionH relativeFrom="page">
                <wp:posOffset>6189345</wp:posOffset>
              </wp:positionH>
              <wp:positionV relativeFrom="paragraph">
                <wp:posOffset>515092</wp:posOffset>
              </wp:positionV>
              <wp:extent cx="111572" cy="82581"/>
              <wp:effectExtent l="0" t="0" r="0" b="0"/>
              <wp:wrapTopAndBottom/>
              <wp:docPr id="33" name="image3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33.png"/>
                      <pic:cNvPicPr/>
                    </pic:nvPicPr>
                    <pic:blipFill>
                      <a:blip r:embed="rId3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572" cy="825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4656" behindDoc="0" locked="0" layoutInCell="1" allowOverlap="1" wp14:anchorId="030FE90C" wp14:editId="146C1541">
              <wp:simplePos x="0" y="0"/>
              <wp:positionH relativeFrom="page">
                <wp:posOffset>6389370</wp:posOffset>
              </wp:positionH>
              <wp:positionV relativeFrom="paragraph">
                <wp:posOffset>515681</wp:posOffset>
              </wp:positionV>
              <wp:extent cx="281311" cy="82581"/>
              <wp:effectExtent l="0" t="0" r="0" b="0"/>
              <wp:wrapTopAndBottom/>
              <wp:docPr id="35" name="image3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34.png"/>
                      <pic:cNvPicPr/>
                    </pic:nvPicPr>
                    <pic:blipFill>
                      <a:blip r:embed="rId3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311" cy="825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5680" behindDoc="0" locked="0" layoutInCell="1" allowOverlap="1" wp14:anchorId="11781252" wp14:editId="466384A4">
              <wp:simplePos x="0" y="0"/>
              <wp:positionH relativeFrom="page">
                <wp:posOffset>6764655</wp:posOffset>
              </wp:positionH>
              <wp:positionV relativeFrom="paragraph">
                <wp:posOffset>501712</wp:posOffset>
              </wp:positionV>
              <wp:extent cx="275984" cy="97154"/>
              <wp:effectExtent l="0" t="0" r="0" b="0"/>
              <wp:wrapTopAndBottom/>
              <wp:docPr id="37" name="image3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age35.png"/>
                      <pic:cNvPicPr/>
                    </pic:nvPicPr>
                    <pic:blipFill>
                      <a:blip r:embed="rId3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984" cy="97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pict>
            <v:group id="_x0000_s1053" style="position:absolute;margin-left:90.95pt;margin-top:79.75pt;width:148.5pt;height:9.5pt;z-index:-251629568;mso-wrap-distance-left:0;mso-wrap-distance-right:0;mso-position-horizontal-relative:page;mso-position-vertical-relative:text" coordorigin="1819,1595" coordsize="2970,190">
              <v:shape id="_x0000_s1054" type="#_x0000_t75" style="position:absolute;left:1819;top:1595;width:2922;height:190">
                <v:imagedata r:id="rId38" o:title=""/>
              </v:shape>
              <v:shape id="_x0000_s1055" style="position:absolute;left:4767;top:1720;width:22;height:27" coordorigin="4767,1720" coordsize="22,27" path="m4782,1720r-8,l4770,1723r-3,2l4767,1742r5,5l4782,1747r2,-2l4786,1745r3,-3l4789,1725r-3,-2l4784,1723r-2,-3xe" fillcolor="black" stroked="f">
                <v:path arrowok="t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56704" behindDoc="0" locked="0" layoutInCell="1" allowOverlap="1" wp14:anchorId="72E471E6" wp14:editId="40F27B17">
              <wp:simplePos x="0" y="0"/>
              <wp:positionH relativeFrom="page">
                <wp:posOffset>1384300</wp:posOffset>
              </wp:positionH>
              <wp:positionV relativeFrom="paragraph">
                <wp:posOffset>1361501</wp:posOffset>
              </wp:positionV>
              <wp:extent cx="84275" cy="88677"/>
              <wp:effectExtent l="0" t="0" r="0" b="0"/>
              <wp:wrapTopAndBottom/>
              <wp:docPr id="39" name="image3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age37.png"/>
                      <pic:cNvPicPr/>
                    </pic:nvPicPr>
                    <pic:blipFill>
                      <a:blip r:embed="rId3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275" cy="88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pict>
            <v:group id="_x0000_s1056" style="position:absolute;margin-left:126.5pt;margin-top:106.55pt;width:237.25pt;height:23.1pt;z-index:-251628544;mso-wrap-distance-left:0;mso-wrap-distance-right:0;mso-position-horizontal-relative:page;mso-position-vertical-relative:text" coordorigin="2530,2131" coordsize="4745,462">
              <v:shape id="_x0000_s1057" type="#_x0000_t75" style="position:absolute;left:2530;top:2131;width:4033;height:462">
                <v:imagedata r:id="rId40" o:title=""/>
              </v:shape>
              <v:shape id="_x0000_s1058" type="#_x0000_t75" style="position:absolute;left:6589;top:2403;width:631;height:152">
                <v:imagedata r:id="rId41" o:title=""/>
              </v:shape>
              <v:shape id="_x0000_s1059" style="position:absolute;left:7251;top:2530;width:24;height:25" coordorigin="7251,2530" coordsize="24,25" path="m7270,2530r-14,l7254,2533r-3,5l7251,2547r3,3l7254,2552r2,3l7270,2555r5,-5l7275,2533r-2,l7270,2530xe" fillcolor="black" stroked="f">
                <v:path arrowok="t"/>
              </v:shape>
              <w10:wrap type="topAndBottom" anchorx="page"/>
            </v:group>
          </w:pict>
        </w:r>
        <w:r w:rsidR="007C0A52">
          <w:rPr>
            <w:noProof/>
          </w:rPr>
          <w:drawing>
            <wp:anchor distT="0" distB="0" distL="0" distR="0" simplePos="0" relativeHeight="251657728" behindDoc="0" locked="0" layoutInCell="1" allowOverlap="1" wp14:anchorId="316908FC" wp14:editId="258A670B">
              <wp:simplePos x="0" y="0"/>
              <wp:positionH relativeFrom="page">
                <wp:posOffset>1379219</wp:posOffset>
              </wp:positionH>
              <wp:positionV relativeFrom="paragraph">
                <wp:posOffset>1873947</wp:posOffset>
              </wp:positionV>
              <wp:extent cx="90487" cy="90487"/>
              <wp:effectExtent l="0" t="0" r="0" b="0"/>
              <wp:wrapTopAndBottom/>
              <wp:docPr id="41" name="image4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age40.png"/>
                      <pic:cNvPicPr/>
                    </pic:nvPicPr>
                    <pic:blipFill>
                      <a:blip r:embed="rId4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87" cy="904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8752" behindDoc="0" locked="0" layoutInCell="1" allowOverlap="1" wp14:anchorId="499FCD03" wp14:editId="1288D8E4">
              <wp:simplePos x="0" y="0"/>
              <wp:positionH relativeFrom="page">
                <wp:posOffset>1606550</wp:posOffset>
              </wp:positionH>
              <wp:positionV relativeFrom="paragraph">
                <wp:posOffset>1866326</wp:posOffset>
              </wp:positionV>
              <wp:extent cx="3833875" cy="290512"/>
              <wp:effectExtent l="0" t="0" r="0" b="0"/>
              <wp:wrapTopAndBottom/>
              <wp:docPr id="43" name="image4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age41.png"/>
                      <pic:cNvPicPr/>
                    </pic:nvPicPr>
                    <pic:blipFill>
                      <a:blip r:embed="rId4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3875" cy="2905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59776" behindDoc="0" locked="0" layoutInCell="1" allowOverlap="1" wp14:anchorId="26F54C6A" wp14:editId="2B815115">
              <wp:simplePos x="0" y="0"/>
              <wp:positionH relativeFrom="page">
                <wp:posOffset>1379219</wp:posOffset>
              </wp:positionH>
              <wp:positionV relativeFrom="paragraph">
                <wp:posOffset>2387026</wp:posOffset>
              </wp:positionV>
              <wp:extent cx="90487" cy="90487"/>
              <wp:effectExtent l="0" t="0" r="0" b="0"/>
              <wp:wrapTopAndBottom/>
              <wp:docPr id="45" name="image4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age42.png"/>
                      <pic:cNvPicPr/>
                    </pic:nvPicPr>
                    <pic:blipFill>
                      <a:blip r:embed="rId4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87" cy="904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60800" behindDoc="0" locked="0" layoutInCell="1" allowOverlap="1" wp14:anchorId="1B104C8D" wp14:editId="5B55805B">
              <wp:simplePos x="0" y="0"/>
              <wp:positionH relativeFrom="page">
                <wp:posOffset>1606550</wp:posOffset>
              </wp:positionH>
              <wp:positionV relativeFrom="paragraph">
                <wp:posOffset>2378772</wp:posOffset>
              </wp:positionV>
              <wp:extent cx="3994952" cy="289369"/>
              <wp:effectExtent l="0" t="0" r="0" b="0"/>
              <wp:wrapTopAndBottom/>
              <wp:docPr id="47" name="image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age43.png"/>
                      <pic:cNvPicPr/>
                    </pic:nvPicPr>
                    <pic:blipFill>
                      <a:blip r:embed="rId4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4952" cy="289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7C0A52">
          <w:rPr>
            <w:noProof/>
          </w:rPr>
          <w:drawing>
            <wp:anchor distT="0" distB="0" distL="0" distR="0" simplePos="0" relativeHeight="251661824" behindDoc="0" locked="0" layoutInCell="1" allowOverlap="1" wp14:anchorId="7A2A19AB" wp14:editId="3C27A391">
              <wp:simplePos x="0" y="0"/>
              <wp:positionH relativeFrom="page">
                <wp:posOffset>1374775</wp:posOffset>
              </wp:positionH>
              <wp:positionV relativeFrom="paragraph">
                <wp:posOffset>2898201</wp:posOffset>
              </wp:positionV>
              <wp:extent cx="94948" cy="90487"/>
              <wp:effectExtent l="0" t="0" r="0" b="0"/>
              <wp:wrapTopAndBottom/>
              <wp:docPr id="49" name="image4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age44.png"/>
                      <pic:cNvPicPr/>
                    </pic:nvPicPr>
                    <pic:blipFill>
                      <a:blip r:embed="rId4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948" cy="904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pict>
            <v:group id="_x0000_s1060" style="position:absolute;margin-left:126.5pt;margin-top:227.55pt;width:177.5pt;height:21.2pt;z-index:-251627520;mso-wrap-distance-left:0;mso-wrap-distance-right:0;mso-position-horizontal-relative:page;mso-position-vertical-relative:text" coordorigin="2530,4551" coordsize="3550,424">
              <v:shape id="_x0000_s1061" type="#_x0000_t75" style="position:absolute;left:2530;top:4551;width:2509;height:423">
                <v:imagedata r:id="rId47" o:title=""/>
              </v:shape>
              <v:shape id="_x0000_s1062" style="position:absolute;left:5070;top:4824;width:19;height:151" coordorigin="5070,4824" coordsize="19,151" path="m5089,4824r-16,l5073,4826r-3,l5070,4972r3,l5073,4975r14,l5087,4972r2,l5089,4826r,-2xe" fillcolor="black" stroked="f">
                <v:path arrowok="t"/>
              </v:shape>
              <v:shape id="_x0000_s1063" type="#_x0000_t75" style="position:absolute;left:5123;top:4823;width:957;height:152">
                <v:imagedata r:id="rId48" o:title=""/>
              </v:shape>
              <w10:wrap type="topAndBottom" anchorx="page"/>
            </v:group>
          </w:pict>
        </w:r>
      </w:ins>
    </w:p>
    <w:p w:rsidR="007C0A52" w:rsidRDefault="007C0A52" w:rsidP="007C0A52">
      <w:pPr>
        <w:pStyle w:val="BodyText"/>
        <w:spacing w:before="3"/>
        <w:rPr>
          <w:ins w:id="36" w:author="Arijit Mondal" w:date="2022-12-15T11:58:00Z"/>
          <w:rFonts w:ascii="Times New Roman"/>
          <w:sz w:val="24"/>
        </w:rPr>
      </w:pPr>
    </w:p>
    <w:p w:rsidR="007C0A52" w:rsidRDefault="007C0A52" w:rsidP="007C0A52">
      <w:pPr>
        <w:pStyle w:val="BodyText"/>
        <w:spacing w:before="5"/>
        <w:rPr>
          <w:ins w:id="37" w:author="Arijit Mondal" w:date="2022-12-15T11:58:00Z"/>
          <w:rFonts w:ascii="Times New Roman"/>
          <w:sz w:val="27"/>
        </w:rPr>
      </w:pPr>
    </w:p>
    <w:p w:rsidR="007C0A52" w:rsidRDefault="007C0A52" w:rsidP="007C0A52">
      <w:pPr>
        <w:pStyle w:val="BodyText"/>
        <w:spacing w:before="2"/>
        <w:rPr>
          <w:ins w:id="38" w:author="Arijit Mondal" w:date="2022-12-15T11:58:00Z"/>
          <w:rFonts w:ascii="Times New Roman"/>
          <w:sz w:val="24"/>
        </w:rPr>
      </w:pPr>
    </w:p>
    <w:p w:rsidR="007C0A52" w:rsidRDefault="007C0A52" w:rsidP="007C0A52">
      <w:pPr>
        <w:pStyle w:val="BodyText"/>
        <w:spacing w:before="2"/>
        <w:rPr>
          <w:ins w:id="39" w:author="Arijit Mondal" w:date="2022-12-15T11:58:00Z"/>
          <w:rFonts w:ascii="Times New Roman"/>
          <w:sz w:val="24"/>
        </w:rPr>
      </w:pPr>
    </w:p>
    <w:p w:rsidR="007C0A52" w:rsidRDefault="007C0A52" w:rsidP="007C0A52">
      <w:pPr>
        <w:pStyle w:val="BodyText"/>
        <w:spacing w:before="5"/>
        <w:rPr>
          <w:ins w:id="40" w:author="Arijit Mondal" w:date="2022-12-15T11:58:00Z"/>
          <w:rFonts w:ascii="Times New Roman"/>
          <w:sz w:val="24"/>
        </w:rPr>
      </w:pPr>
    </w:p>
    <w:p w:rsidR="007C0A52" w:rsidRDefault="007C0A52" w:rsidP="007C0A52">
      <w:pPr>
        <w:pStyle w:val="BodyText"/>
        <w:spacing w:before="5"/>
        <w:rPr>
          <w:ins w:id="41" w:author="Arijit Mondal" w:date="2022-12-15T11:58:00Z"/>
          <w:rFonts w:ascii="Times New Roman"/>
          <w:sz w:val="24"/>
        </w:rPr>
      </w:pPr>
    </w:p>
    <w:p w:rsidR="007C0A52" w:rsidRDefault="007C0A52" w:rsidP="007C0A52">
      <w:pPr>
        <w:pStyle w:val="BodyText"/>
        <w:rPr>
          <w:ins w:id="42" w:author="Arijit Mondal" w:date="2022-12-15T11:58:00Z"/>
          <w:rFonts w:ascii="Times New Roman"/>
          <w:sz w:val="20"/>
        </w:rPr>
      </w:pPr>
    </w:p>
    <w:p w:rsidR="007C0A52" w:rsidRDefault="00000000" w:rsidP="007C0A52">
      <w:pPr>
        <w:pStyle w:val="BodyText"/>
        <w:spacing w:before="7"/>
        <w:rPr>
          <w:ins w:id="43" w:author="Arijit Mondal" w:date="2022-12-15T11:58:00Z"/>
          <w:rFonts w:ascii="Times New Roman"/>
          <w:sz w:val="15"/>
        </w:rPr>
      </w:pPr>
      <w:ins w:id="44" w:author="Arijit Mondal" w:date="2022-12-15T11:58:00Z">
        <w:r>
          <w:pict>
            <v:group id="_x0000_s1064" style="position:absolute;margin-left:90.35pt;margin-top:10.95pt;width:188.25pt;height:9.5pt;z-index:-251626496;mso-wrap-distance-left:0;mso-wrap-distance-right:0;mso-position-horizontal-relative:page" coordorigin="1807,219" coordsize="3765,190">
              <v:shape id="_x0000_s1065" type="#_x0000_t75" style="position:absolute;left:1807;top:219;width:3723;height:190">
                <v:imagedata r:id="rId49" o:title=""/>
              </v:shape>
              <v:shape id="_x0000_s1066" style="position:absolute;left:5548;top:346;width:24;height:24" coordorigin="5548,346" coordsize="24,24" path="m5567,346r-15,l5550,348r,2l5548,353r,9l5550,367r2,3l5567,370r5,-5l5572,353r-3,-5l5567,346xe" fillcolor="black" stroked="f">
                <v:path arrowok="t"/>
              </v:shape>
              <w10:wrap type="topAndBottom" anchorx="page"/>
            </v:group>
          </w:pict>
        </w:r>
        <w:r>
          <w:pict>
            <v:group id="_x0000_s1067" style="position:absolute;margin-left:90.55pt;margin-top:37.85pt;width:345.2pt;height:9.5pt;z-index:-251625472;mso-wrap-distance-left:0;mso-wrap-distance-right:0;mso-position-horizontal-relative:page" coordorigin="1811,757" coordsize="6904,190">
              <v:shape id="_x0000_s1068" type="#_x0000_t75" style="position:absolute;left:1811;top:757;width:1989;height:154">
                <v:imagedata r:id="rId50" o:title=""/>
              </v:shape>
              <v:shape id="_x0000_s1069" type="#_x0000_t75" style="position:absolute;left:3826;top:757;width:4834;height:190">
                <v:imagedata r:id="rId51" o:title=""/>
              </v:shape>
              <v:shape id="_x0000_s1070" style="position:absolute;left:8691;top:885;width:24;height:24" coordorigin="8691,885" coordsize="24,24" path="m8710,885r-15,l8693,887r,3l8691,892r,10l8693,907r2,2l8710,909r5,-5l8715,887r-3,l8710,885xe" fillcolor="black" stroked="f">
                <v:path arrowok="t"/>
              </v:shape>
              <w10:wrap type="topAndBottom" anchorx="page"/>
            </v:group>
          </w:pict>
        </w:r>
        <w:r>
          <w:pict>
            <v:shape id="_x0000_s1071" style="position:absolute;margin-left:108.6pt;margin-top:67.8pt;width:4pt;height:3.85pt;z-index:-251624448;mso-wrap-distance-left:0;mso-wrap-distance-right:0;mso-position-horizontal-relative:page" coordorigin="2172,1356" coordsize="80,77" path="m2223,1356r-22,l2192,1358r-15,17l2172,1383r,21l2177,1414r15,17l2201,1433r22,l2233,1431r7,-8l2247,1414r5,-10l2252,1383r-5,-8l2240,1366r-7,-8l2223,1356xe" fillcolor="black" stroked="f">
              <v:path arrowok="t"/>
              <w10:wrap type="topAndBottom" anchorx="page"/>
            </v:shape>
          </w:pict>
        </w:r>
      </w:ins>
    </w:p>
    <w:p w:rsidR="007C0A52" w:rsidRDefault="007C0A52" w:rsidP="007C0A52">
      <w:pPr>
        <w:pStyle w:val="BodyText"/>
        <w:spacing w:before="4"/>
        <w:rPr>
          <w:ins w:id="45" w:author="Arijit Mondal" w:date="2022-12-15T11:58:00Z"/>
          <w:rFonts w:ascii="Times New Roman"/>
          <w:sz w:val="24"/>
        </w:rPr>
      </w:pPr>
    </w:p>
    <w:p w:rsidR="007C0A52" w:rsidRDefault="00000000" w:rsidP="007C0A52">
      <w:pPr>
        <w:pStyle w:val="BodyText"/>
        <w:spacing w:before="2"/>
        <w:rPr>
          <w:ins w:id="46" w:author="Arijit Mondal" w:date="2022-12-15T11:58:00Z"/>
          <w:rFonts w:ascii="Times New Roman"/>
          <w:sz w:val="25"/>
        </w:rPr>
      </w:pPr>
      <w:ins w:id="47" w:author="Arijit Mondal" w:date="2022-12-15T11:58:00Z">
        <w:r>
          <w:rPr>
            <w:noProof/>
          </w:rPr>
          <w:pict>
            <v:group id="_x0000_s1072" style="position:absolute;margin-left:119.25pt;margin-top:603.85pt;width:305.1pt;height:61.9pt;z-index:251693056;mso-position-horizontal-relative:page;mso-position-vertical-relative:page" coordorigin="2528,12998" coordsize="6102,1034">
              <v:shape id="_x0000_s1073" style="position:absolute;left:6036;top:13125;width:21;height:24" coordorigin="6036,13125" coordsize="21,24" path="m6055,13125r-14,l6036,13129r,17l6038,13146r3,3l6055,13149r,-3l6057,13144r,-17l6055,13127r,-2xe" fillcolor="black" stroked="f">
                <v:path arrowok="t"/>
              </v:shape>
              <v:shape id="_x0000_s1074" type="#_x0000_t75" style="position:absolute;left:2528;top:12998;width:5442;height:1034">
                <v:imagedata r:id="rId52" o:title=""/>
              </v:shape>
              <v:shape id="_x0000_s1075" style="position:absolute;left:7999;top:13279;width:19;height:151" coordorigin="7999,13279" coordsize="19,151" path="m8018,13282r-2,l8016,13279r-12,l8001,13282r-2,l7999,13428r2,l8001,13430r16,l8017,13428r1,l8018,13282xe" fillcolor="black" stroked="f">
                <v:path arrowok="t"/>
              </v:shape>
              <v:shape id="_x0000_s1076" type="#_x0000_t75" style="position:absolute;left:8052;top:13279;width:578;height:154">
                <v:imagedata r:id="rId53" o:title=""/>
              </v:shape>
              <w10:wrap anchorx="page" anchory="page"/>
            </v:group>
          </w:pict>
        </w:r>
      </w:ins>
    </w:p>
    <w:p w:rsidR="007C0A52" w:rsidRDefault="007C0A52" w:rsidP="00D1161F">
      <w:pPr>
        <w:pStyle w:val="NoSpacing"/>
        <w:rPr>
          <w:ins w:id="48" w:author="Arijit Mondal" w:date="2022-12-15T11:58:00Z"/>
        </w:rPr>
      </w:pPr>
    </w:p>
    <w:p w:rsidR="007C0A52" w:rsidRDefault="007C0A52" w:rsidP="00D1161F">
      <w:pPr>
        <w:pStyle w:val="NoSpacing"/>
        <w:rPr>
          <w:ins w:id="49" w:author="Arijit Mondal" w:date="2022-12-15T12:01:00Z"/>
        </w:rPr>
      </w:pPr>
    </w:p>
    <w:p w:rsidR="007C0A52" w:rsidRDefault="007C0A52" w:rsidP="00D1161F">
      <w:pPr>
        <w:pStyle w:val="NoSpacing"/>
        <w:rPr>
          <w:ins w:id="50" w:author="Arijit Mondal" w:date="2022-12-15T12:01:00Z"/>
        </w:rPr>
      </w:pPr>
    </w:p>
    <w:p w:rsidR="007C0A52" w:rsidRDefault="007C0A52" w:rsidP="00D1161F">
      <w:pPr>
        <w:pStyle w:val="NoSpacing"/>
        <w:rPr>
          <w:ins w:id="51" w:author="Arijit Mondal" w:date="2022-12-15T12:01:00Z"/>
        </w:rPr>
      </w:pPr>
    </w:p>
    <w:p w:rsidR="007C0A52" w:rsidRDefault="007C0A52" w:rsidP="00D1161F">
      <w:pPr>
        <w:pStyle w:val="NoSpacing"/>
        <w:rPr>
          <w:ins w:id="52" w:author="Arijit Mondal" w:date="2022-12-15T12:01:00Z"/>
        </w:rPr>
      </w:pPr>
    </w:p>
    <w:p w:rsidR="007C0A52" w:rsidRDefault="007C0A52" w:rsidP="00D1161F">
      <w:pPr>
        <w:pStyle w:val="NoSpacing"/>
        <w:rPr>
          <w:ins w:id="53" w:author="Arijit Mondal" w:date="2022-12-15T12:01:00Z"/>
        </w:rPr>
      </w:pPr>
    </w:p>
    <w:p w:rsidR="007C0A52" w:rsidRDefault="007C0A52" w:rsidP="00D1161F">
      <w:pPr>
        <w:pStyle w:val="NoSpacing"/>
        <w:rPr>
          <w:ins w:id="54" w:author="Arijit Mondal" w:date="2022-12-15T12:01:00Z"/>
        </w:rPr>
      </w:pPr>
    </w:p>
    <w:p w:rsidR="007C0A52" w:rsidRDefault="007C0A52" w:rsidP="00D1161F">
      <w:pPr>
        <w:pStyle w:val="NoSpacing"/>
        <w:rPr>
          <w:ins w:id="55" w:author="Arijit Mondal" w:date="2022-12-15T12:01:00Z"/>
        </w:rPr>
      </w:pPr>
    </w:p>
    <w:p w:rsidR="007C0A52" w:rsidRDefault="007C0A52" w:rsidP="00D1161F">
      <w:pPr>
        <w:pStyle w:val="NoSpacing"/>
        <w:rPr>
          <w:ins w:id="56" w:author="Arijit Mondal" w:date="2022-12-15T12:01:00Z"/>
        </w:rPr>
      </w:pPr>
    </w:p>
    <w:p w:rsidR="0079019F" w:rsidRPr="0079019F" w:rsidRDefault="0079019F" w:rsidP="0079019F">
      <w:pPr>
        <w:pStyle w:val="NoSpacing"/>
        <w:rPr>
          <w:ins w:id="57" w:author="Arijit Mondal" w:date="2022-12-15T12:23:00Z"/>
          <w:rFonts w:ascii="Helvetica" w:hAnsi="Helvetica" w:cs="Helvetica"/>
          <w:sz w:val="26"/>
          <w:szCs w:val="26"/>
          <w:shd w:val="clear" w:color="auto" w:fill="FFFFFF"/>
        </w:rPr>
      </w:pPr>
    </w:p>
    <w:p w:rsidR="0079019F" w:rsidRPr="004E11A9" w:rsidRDefault="0079019F" w:rsidP="0079019F">
      <w:pPr>
        <w:pStyle w:val="NoSpacing"/>
        <w:rPr>
          <w:ins w:id="58" w:author="Arijit Mondal" w:date="2022-12-15T12:27:00Z"/>
          <w:rFonts w:ascii="Helvetica" w:hAnsi="Helvetica" w:cs="Helvetica"/>
          <w:b/>
          <w:bCs/>
          <w:sz w:val="26"/>
          <w:szCs w:val="26"/>
          <w:shd w:val="clear" w:color="auto" w:fill="FFFFFF"/>
          <w:rPrChange w:id="59" w:author="Arijit Mondal" w:date="2022-12-15T12:35:00Z">
            <w:rPr>
              <w:ins w:id="60" w:author="Arijit Mondal" w:date="2022-12-15T12:27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  <w:ins w:id="61" w:author="Arijit Mondal" w:date="2022-12-15T12:26:00Z">
        <w:r w:rsidRPr="004E11A9">
          <w:rPr>
            <w:rFonts w:ascii="Helvetica" w:hAnsi="Helvetica" w:cs="Helvetica"/>
            <w:b/>
            <w:bCs/>
            <w:sz w:val="26"/>
            <w:szCs w:val="26"/>
            <w:shd w:val="clear" w:color="auto" w:fill="FFFFFF"/>
            <w:rPrChange w:id="62" w:author="Arijit Mondal" w:date="2022-12-15T12:35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lastRenderedPageBreak/>
          <w:t xml:space="preserve">Add on: </w:t>
        </w:r>
      </w:ins>
    </w:p>
    <w:p w:rsidR="0079019F" w:rsidRPr="0079019F" w:rsidRDefault="004E11A9" w:rsidP="0079019F">
      <w:pPr>
        <w:pStyle w:val="NoSpacing"/>
        <w:rPr>
          <w:ins w:id="63" w:author="Arijit Mondal" w:date="2022-12-15T12:23:00Z"/>
          <w:rFonts w:cstheme="minorHAnsi"/>
          <w:sz w:val="26"/>
          <w:szCs w:val="26"/>
          <w:shd w:val="clear" w:color="auto" w:fill="FFFFFF"/>
          <w:rPrChange w:id="64" w:author="Arijit Mondal" w:date="2022-12-15T12:27:00Z">
            <w:rPr>
              <w:ins w:id="65" w:author="Arijit Mondal" w:date="2022-12-15T12:23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  <w:ins w:id="66" w:author="Arijit Mondal" w:date="2022-12-15T12:34:00Z">
        <w:r>
          <w:rPr>
            <w:rFonts w:cstheme="minorHAnsi"/>
            <w:sz w:val="26"/>
            <w:szCs w:val="26"/>
            <w:shd w:val="clear" w:color="auto" w:fill="FFFFFF"/>
          </w:rPr>
          <w:t xml:space="preserve">[ </w:t>
        </w:r>
      </w:ins>
      <w:ins w:id="67" w:author="Arijit Mondal" w:date="2022-12-15T12:26:00Z">
        <w:r w:rsidR="0079019F" w:rsidRPr="0079019F">
          <w:rPr>
            <w:rFonts w:cstheme="minorHAnsi"/>
            <w:sz w:val="26"/>
            <w:szCs w:val="26"/>
            <w:shd w:val="clear" w:color="auto" w:fill="FFFFFF"/>
            <w:rPrChange w:id="68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>bookid must be number.</w:t>
        </w:r>
      </w:ins>
    </w:p>
    <w:p w:rsidR="0079019F" w:rsidRPr="0079019F" w:rsidRDefault="0079019F" w:rsidP="0079019F">
      <w:pPr>
        <w:pStyle w:val="NoSpacing"/>
        <w:rPr>
          <w:ins w:id="69" w:author="Arijit Mondal" w:date="2022-12-15T12:23:00Z"/>
          <w:rFonts w:cstheme="minorHAnsi"/>
          <w:sz w:val="26"/>
          <w:szCs w:val="26"/>
          <w:shd w:val="clear" w:color="auto" w:fill="FFFFFF"/>
          <w:rPrChange w:id="70" w:author="Arijit Mondal" w:date="2022-12-15T12:27:00Z">
            <w:rPr>
              <w:ins w:id="71" w:author="Arijit Mondal" w:date="2022-12-15T12:23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  <w:ins w:id="72" w:author="Arijit Mondal" w:date="2022-12-15T12:23:00Z">
        <w:r w:rsidRPr="0079019F">
          <w:rPr>
            <w:rFonts w:cstheme="minorHAnsi"/>
            <w:sz w:val="26"/>
            <w:szCs w:val="26"/>
            <w:shd w:val="clear" w:color="auto" w:fill="FFFFFF"/>
            <w:rPrChange w:id="73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>Create a java class which will use a random number generator, and that value should be your id value.</w:t>
        </w:r>
      </w:ins>
      <w:ins w:id="74" w:author="Arijit Mondal" w:date="2022-12-15T12:34:00Z">
        <w:r w:rsidR="004E11A9">
          <w:rPr>
            <w:rFonts w:cstheme="minorHAnsi"/>
            <w:sz w:val="26"/>
            <w:szCs w:val="26"/>
            <w:shd w:val="clear" w:color="auto" w:fill="FFFFFF"/>
          </w:rPr>
          <w:t>]</w:t>
        </w:r>
      </w:ins>
    </w:p>
    <w:p w:rsidR="004E11A9" w:rsidRDefault="004E11A9" w:rsidP="0079019F">
      <w:pPr>
        <w:pStyle w:val="NoSpacing"/>
        <w:rPr>
          <w:ins w:id="75" w:author="Arijit Mondal" w:date="2022-12-15T12:34:00Z"/>
          <w:rFonts w:cstheme="minorHAnsi"/>
          <w:sz w:val="26"/>
          <w:szCs w:val="26"/>
          <w:shd w:val="clear" w:color="auto" w:fill="FFFFFF"/>
        </w:rPr>
      </w:pPr>
    </w:p>
    <w:p w:rsidR="004E11A9" w:rsidRPr="004E11A9" w:rsidRDefault="004E11A9" w:rsidP="0079019F">
      <w:pPr>
        <w:pStyle w:val="NoSpacing"/>
        <w:rPr>
          <w:ins w:id="76" w:author="Arijit Mondal" w:date="2022-12-15T12:34:00Z"/>
          <w:rFonts w:cstheme="minorHAnsi"/>
          <w:b/>
          <w:bCs/>
          <w:sz w:val="26"/>
          <w:szCs w:val="26"/>
          <w:shd w:val="clear" w:color="auto" w:fill="FFFFFF"/>
          <w:rPrChange w:id="77" w:author="Arijit Mondal" w:date="2022-12-15T12:35:00Z">
            <w:rPr>
              <w:ins w:id="78" w:author="Arijit Mondal" w:date="2022-12-15T12:34:00Z"/>
              <w:rFonts w:cstheme="minorHAnsi"/>
              <w:sz w:val="26"/>
              <w:szCs w:val="26"/>
              <w:shd w:val="clear" w:color="auto" w:fill="FFFFFF"/>
            </w:rPr>
          </w:rPrChange>
        </w:rPr>
      </w:pPr>
      <w:ins w:id="79" w:author="Arijit Mondal" w:date="2022-12-15T12:34:00Z">
        <w:r w:rsidRPr="004E11A9">
          <w:rPr>
            <w:rFonts w:cstheme="minorHAnsi"/>
            <w:b/>
            <w:bCs/>
            <w:sz w:val="26"/>
            <w:szCs w:val="26"/>
            <w:shd w:val="clear" w:color="auto" w:fill="FFFFFF"/>
            <w:rPrChange w:id="80" w:author="Arijit Mondal" w:date="2022-12-15T12:35:00Z">
              <w:rPr>
                <w:rFonts w:cstheme="minorHAnsi"/>
                <w:sz w:val="26"/>
                <w:szCs w:val="26"/>
                <w:shd w:val="clear" w:color="auto" w:fill="FFFFFF"/>
              </w:rPr>
            </w:rPrChange>
          </w:rPr>
          <w:t>After 4 no. point:</w:t>
        </w:r>
      </w:ins>
    </w:p>
    <w:p w:rsidR="004E11A9" w:rsidRDefault="004E11A9" w:rsidP="0079019F">
      <w:pPr>
        <w:pStyle w:val="NoSpacing"/>
        <w:rPr>
          <w:ins w:id="81" w:author="Arijit Mondal" w:date="2022-12-15T12:34:00Z"/>
          <w:rFonts w:cstheme="minorHAnsi"/>
          <w:sz w:val="26"/>
          <w:szCs w:val="26"/>
          <w:shd w:val="clear" w:color="auto" w:fill="FFFFFF"/>
        </w:rPr>
      </w:pPr>
    </w:p>
    <w:p w:rsidR="0079019F" w:rsidRDefault="004E11A9" w:rsidP="0079019F">
      <w:pPr>
        <w:pStyle w:val="NoSpacing"/>
        <w:rPr>
          <w:ins w:id="82" w:author="Arijit Mondal" w:date="2022-12-15T12:35:00Z"/>
          <w:rFonts w:cstheme="minorHAnsi"/>
          <w:sz w:val="26"/>
          <w:szCs w:val="26"/>
          <w:shd w:val="clear" w:color="auto" w:fill="FFFFFF"/>
        </w:rPr>
      </w:pPr>
      <w:ins w:id="83" w:author="Arijit Mondal" w:date="2022-12-15T12:34:00Z">
        <w:r>
          <w:rPr>
            <w:rFonts w:cstheme="minorHAnsi"/>
            <w:sz w:val="26"/>
            <w:szCs w:val="26"/>
            <w:shd w:val="clear" w:color="auto" w:fill="FFFFFF"/>
          </w:rPr>
          <w:t>5</w:t>
        </w:r>
      </w:ins>
      <w:ins w:id="84" w:author="Arijit Mondal" w:date="2022-12-15T12:23:00Z">
        <w:r w:rsidR="0079019F" w:rsidRPr="0079019F">
          <w:rPr>
            <w:rFonts w:cstheme="minorHAnsi"/>
            <w:sz w:val="26"/>
            <w:szCs w:val="26"/>
            <w:shd w:val="clear" w:color="auto" w:fill="FFFFFF"/>
            <w:rPrChange w:id="85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 xml:space="preserve">.Develop a utility method which will find the book to be published in a journal, to implement that add instance variable published, datatype - </w:t>
        </w:r>
      </w:ins>
      <w:ins w:id="86" w:author="Arijit Mondal" w:date="2022-12-15T12:27:00Z">
        <w:r w:rsidR="0079019F" w:rsidRPr="0079019F">
          <w:rPr>
            <w:rFonts w:cstheme="minorHAnsi"/>
            <w:sz w:val="26"/>
            <w:szCs w:val="26"/>
            <w:shd w:val="clear" w:color="auto" w:fill="FFFFFF"/>
          </w:rPr>
          <w:t>Boolean</w:t>
        </w:r>
      </w:ins>
      <w:ins w:id="87" w:author="Arijit Mondal" w:date="2022-12-15T12:23:00Z">
        <w:r w:rsidR="0079019F" w:rsidRPr="0079019F">
          <w:rPr>
            <w:rFonts w:cstheme="minorHAnsi"/>
            <w:sz w:val="26"/>
            <w:szCs w:val="26"/>
            <w:shd w:val="clear" w:color="auto" w:fill="FFFFFF"/>
            <w:rPrChange w:id="88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>.</w:t>
        </w:r>
      </w:ins>
    </w:p>
    <w:p w:rsidR="004E11A9" w:rsidRPr="0079019F" w:rsidRDefault="004E11A9" w:rsidP="0079019F">
      <w:pPr>
        <w:pStyle w:val="NoSpacing"/>
        <w:rPr>
          <w:ins w:id="89" w:author="Arijit Mondal" w:date="2022-12-15T12:23:00Z"/>
          <w:rFonts w:cstheme="minorHAnsi"/>
          <w:sz w:val="26"/>
          <w:szCs w:val="26"/>
          <w:shd w:val="clear" w:color="auto" w:fill="FFFFFF"/>
          <w:rPrChange w:id="90" w:author="Arijit Mondal" w:date="2022-12-15T12:27:00Z">
            <w:rPr>
              <w:ins w:id="91" w:author="Arijit Mondal" w:date="2022-12-15T12:23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</w:p>
    <w:p w:rsidR="0079019F" w:rsidRPr="0079019F" w:rsidRDefault="004E11A9" w:rsidP="0079019F">
      <w:pPr>
        <w:pStyle w:val="NoSpacing"/>
        <w:rPr>
          <w:ins w:id="92" w:author="Arijit Mondal" w:date="2022-12-15T12:23:00Z"/>
          <w:rFonts w:cstheme="minorHAnsi"/>
          <w:sz w:val="26"/>
          <w:szCs w:val="26"/>
          <w:shd w:val="clear" w:color="auto" w:fill="FFFFFF"/>
          <w:rPrChange w:id="93" w:author="Arijit Mondal" w:date="2022-12-15T12:27:00Z">
            <w:rPr>
              <w:ins w:id="94" w:author="Arijit Mondal" w:date="2022-12-15T12:23:00Z"/>
              <w:rFonts w:ascii="Helvetica" w:hAnsi="Helvetica" w:cs="Helvetica"/>
              <w:sz w:val="26"/>
              <w:szCs w:val="26"/>
              <w:shd w:val="clear" w:color="auto" w:fill="FFFFFF"/>
            </w:rPr>
          </w:rPrChange>
        </w:rPr>
      </w:pPr>
      <w:ins w:id="95" w:author="Arijit Mondal" w:date="2022-12-15T12:34:00Z">
        <w:r>
          <w:rPr>
            <w:rFonts w:cstheme="minorHAnsi"/>
            <w:sz w:val="26"/>
            <w:szCs w:val="26"/>
            <w:shd w:val="clear" w:color="auto" w:fill="FFFFFF"/>
          </w:rPr>
          <w:t>6</w:t>
        </w:r>
      </w:ins>
      <w:ins w:id="96" w:author="Arijit Mondal" w:date="2022-12-15T12:23:00Z">
        <w:r w:rsidR="0079019F" w:rsidRPr="0079019F">
          <w:rPr>
            <w:rFonts w:cstheme="minorHAnsi"/>
            <w:sz w:val="26"/>
            <w:szCs w:val="26"/>
            <w:shd w:val="clear" w:color="auto" w:fill="FFFFFF"/>
            <w:rPrChange w:id="97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 xml:space="preserve">.Create </w:t>
        </w:r>
      </w:ins>
      <w:ins w:id="98" w:author="Arijit Mondal" w:date="2022-12-15T12:27:00Z">
        <w:r w:rsidR="0079019F">
          <w:rPr>
            <w:rFonts w:cstheme="minorHAnsi"/>
            <w:sz w:val="26"/>
            <w:szCs w:val="26"/>
            <w:shd w:val="clear" w:color="auto" w:fill="FFFFFF"/>
          </w:rPr>
          <w:t>an</w:t>
        </w:r>
      </w:ins>
      <w:ins w:id="99" w:author="Arijit Mondal" w:date="2022-12-15T12:23:00Z">
        <w:r w:rsidR="0079019F" w:rsidRPr="0079019F">
          <w:rPr>
            <w:rFonts w:cstheme="minorHAnsi"/>
            <w:sz w:val="26"/>
            <w:szCs w:val="26"/>
            <w:shd w:val="clear" w:color="auto" w:fill="FFFFFF"/>
            <w:rPrChange w:id="100" w:author="Arijit Mondal" w:date="2022-12-15T12:27:00Z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rPrChange>
          </w:rPr>
          <w:t xml:space="preserve"> array of 5 books then, Convert the array to a treeset object and use iterator to print them.</w:t>
        </w:r>
      </w:ins>
    </w:p>
    <w:p w:rsidR="007C0A52" w:rsidRPr="004E11A9" w:rsidRDefault="007C0A5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cstheme="minorHAnsi"/>
        </w:rPr>
        <w:pPrChange w:id="101" w:author="Arijit Mondal" w:date="2022-12-15T12:03:00Z">
          <w:pPr>
            <w:pStyle w:val="NoSpacing"/>
          </w:pPr>
        </w:pPrChange>
      </w:pPr>
    </w:p>
    <w:sectPr w:rsidR="007C0A52" w:rsidRPr="004E11A9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716" w:rsidRDefault="00657716" w:rsidP="007C0A52">
      <w:pPr>
        <w:spacing w:after="0" w:line="240" w:lineRule="auto"/>
      </w:pPr>
      <w:r>
        <w:separator/>
      </w:r>
    </w:p>
  </w:endnote>
  <w:endnote w:type="continuationSeparator" w:id="0">
    <w:p w:rsidR="00657716" w:rsidRDefault="00657716" w:rsidP="007C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716" w:rsidRDefault="00657716" w:rsidP="007C0A52">
      <w:pPr>
        <w:spacing w:after="0" w:line="240" w:lineRule="auto"/>
      </w:pPr>
      <w:r>
        <w:separator/>
      </w:r>
    </w:p>
  </w:footnote>
  <w:footnote w:type="continuationSeparator" w:id="0">
    <w:p w:rsidR="00657716" w:rsidRDefault="00657716" w:rsidP="007C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A61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371B"/>
    <w:multiLevelType w:val="multilevel"/>
    <w:tmpl w:val="763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413A2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A0016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02967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F65A9"/>
    <w:multiLevelType w:val="multilevel"/>
    <w:tmpl w:val="C05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476225">
    <w:abstractNumId w:val="0"/>
  </w:num>
  <w:num w:numId="2" w16cid:durableId="1247156589">
    <w:abstractNumId w:val="13"/>
  </w:num>
  <w:num w:numId="3" w16cid:durableId="354815839">
    <w:abstractNumId w:val="4"/>
  </w:num>
  <w:num w:numId="4" w16cid:durableId="1541474786">
    <w:abstractNumId w:val="7"/>
  </w:num>
  <w:num w:numId="5" w16cid:durableId="1989088831">
    <w:abstractNumId w:val="14"/>
  </w:num>
  <w:num w:numId="6" w16cid:durableId="1192957425">
    <w:abstractNumId w:val="15"/>
  </w:num>
  <w:num w:numId="7" w16cid:durableId="552809641">
    <w:abstractNumId w:val="6"/>
  </w:num>
  <w:num w:numId="8" w16cid:durableId="187719022">
    <w:abstractNumId w:val="9"/>
  </w:num>
  <w:num w:numId="9" w16cid:durableId="1247421857">
    <w:abstractNumId w:val="11"/>
  </w:num>
  <w:num w:numId="10" w16cid:durableId="480776643">
    <w:abstractNumId w:val="3"/>
  </w:num>
  <w:num w:numId="11" w16cid:durableId="964392359">
    <w:abstractNumId w:val="2"/>
  </w:num>
  <w:num w:numId="12" w16cid:durableId="1353334480">
    <w:abstractNumId w:val="12"/>
  </w:num>
  <w:num w:numId="13" w16cid:durableId="909073147">
    <w:abstractNumId w:val="1"/>
  </w:num>
  <w:num w:numId="14" w16cid:durableId="1425296417">
    <w:abstractNumId w:val="8"/>
  </w:num>
  <w:num w:numId="15" w16cid:durableId="681396927">
    <w:abstractNumId w:val="10"/>
  </w:num>
  <w:num w:numId="16" w16cid:durableId="1301961611">
    <w:abstractNumId w:val="16"/>
  </w:num>
  <w:num w:numId="17" w16cid:durableId="82243357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jit Mondal">
    <w15:presenceInfo w15:providerId="Windows Live" w15:userId="00b069f4dc90d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878"/>
    <w:rsid w:val="00007BA1"/>
    <w:rsid w:val="00023017"/>
    <w:rsid w:val="00023684"/>
    <w:rsid w:val="0003755D"/>
    <w:rsid w:val="000412E3"/>
    <w:rsid w:val="0004377B"/>
    <w:rsid w:val="000457D2"/>
    <w:rsid w:val="00046BFC"/>
    <w:rsid w:val="000544B6"/>
    <w:rsid w:val="00081789"/>
    <w:rsid w:val="000D4E16"/>
    <w:rsid w:val="000E62E5"/>
    <w:rsid w:val="000F70D5"/>
    <w:rsid w:val="001120F3"/>
    <w:rsid w:val="001148CD"/>
    <w:rsid w:val="0011513D"/>
    <w:rsid w:val="00116E5E"/>
    <w:rsid w:val="001213AF"/>
    <w:rsid w:val="001374D3"/>
    <w:rsid w:val="001439B4"/>
    <w:rsid w:val="00156451"/>
    <w:rsid w:val="00161BB1"/>
    <w:rsid w:val="00172326"/>
    <w:rsid w:val="00177D08"/>
    <w:rsid w:val="00193C28"/>
    <w:rsid w:val="001B6F47"/>
    <w:rsid w:val="001C1E34"/>
    <w:rsid w:val="001C42B9"/>
    <w:rsid w:val="001D6843"/>
    <w:rsid w:val="001E3D9F"/>
    <w:rsid w:val="001F1C50"/>
    <w:rsid w:val="0020551E"/>
    <w:rsid w:val="002224E1"/>
    <w:rsid w:val="00275590"/>
    <w:rsid w:val="002909DA"/>
    <w:rsid w:val="002A3218"/>
    <w:rsid w:val="002A6390"/>
    <w:rsid w:val="002B6214"/>
    <w:rsid w:val="002C60BB"/>
    <w:rsid w:val="002C6793"/>
    <w:rsid w:val="002D5578"/>
    <w:rsid w:val="002E402F"/>
    <w:rsid w:val="002F0DA6"/>
    <w:rsid w:val="002F430A"/>
    <w:rsid w:val="003045B1"/>
    <w:rsid w:val="0031408C"/>
    <w:rsid w:val="003174DD"/>
    <w:rsid w:val="00334756"/>
    <w:rsid w:val="00335B83"/>
    <w:rsid w:val="003406CA"/>
    <w:rsid w:val="00384F13"/>
    <w:rsid w:val="003900B6"/>
    <w:rsid w:val="003A30C2"/>
    <w:rsid w:val="003B14E4"/>
    <w:rsid w:val="003B353B"/>
    <w:rsid w:val="003B4734"/>
    <w:rsid w:val="003D2AA5"/>
    <w:rsid w:val="00425B5C"/>
    <w:rsid w:val="00431148"/>
    <w:rsid w:val="00431BEB"/>
    <w:rsid w:val="00456E19"/>
    <w:rsid w:val="004721F1"/>
    <w:rsid w:val="00472AEC"/>
    <w:rsid w:val="00493436"/>
    <w:rsid w:val="004959A5"/>
    <w:rsid w:val="004A1CCF"/>
    <w:rsid w:val="004A4687"/>
    <w:rsid w:val="004B056A"/>
    <w:rsid w:val="004B450D"/>
    <w:rsid w:val="004B5D9A"/>
    <w:rsid w:val="004C18A9"/>
    <w:rsid w:val="004E11A9"/>
    <w:rsid w:val="004E1878"/>
    <w:rsid w:val="004E3860"/>
    <w:rsid w:val="004F3CEE"/>
    <w:rsid w:val="004F4CEC"/>
    <w:rsid w:val="0051085A"/>
    <w:rsid w:val="00513349"/>
    <w:rsid w:val="00526434"/>
    <w:rsid w:val="00535071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57716"/>
    <w:rsid w:val="00660C9C"/>
    <w:rsid w:val="00671B71"/>
    <w:rsid w:val="00673C53"/>
    <w:rsid w:val="00675DE7"/>
    <w:rsid w:val="00695030"/>
    <w:rsid w:val="00696AE4"/>
    <w:rsid w:val="006A1BC2"/>
    <w:rsid w:val="006C5DC1"/>
    <w:rsid w:val="006D782C"/>
    <w:rsid w:val="007000F2"/>
    <w:rsid w:val="00702295"/>
    <w:rsid w:val="00713E61"/>
    <w:rsid w:val="00726514"/>
    <w:rsid w:val="0075082F"/>
    <w:rsid w:val="0075566D"/>
    <w:rsid w:val="00766ACA"/>
    <w:rsid w:val="00770A45"/>
    <w:rsid w:val="007823B1"/>
    <w:rsid w:val="0079019F"/>
    <w:rsid w:val="00791A00"/>
    <w:rsid w:val="0079735D"/>
    <w:rsid w:val="007B4874"/>
    <w:rsid w:val="007C0A52"/>
    <w:rsid w:val="007C2F8E"/>
    <w:rsid w:val="007C341E"/>
    <w:rsid w:val="007E0FC9"/>
    <w:rsid w:val="007E6558"/>
    <w:rsid w:val="00801C71"/>
    <w:rsid w:val="0080405B"/>
    <w:rsid w:val="00817DA5"/>
    <w:rsid w:val="00856D38"/>
    <w:rsid w:val="00863451"/>
    <w:rsid w:val="008645FD"/>
    <w:rsid w:val="00864B75"/>
    <w:rsid w:val="008712FA"/>
    <w:rsid w:val="00877038"/>
    <w:rsid w:val="00880D73"/>
    <w:rsid w:val="0088482E"/>
    <w:rsid w:val="008925D8"/>
    <w:rsid w:val="008A692F"/>
    <w:rsid w:val="008B2928"/>
    <w:rsid w:val="008D1519"/>
    <w:rsid w:val="008E2140"/>
    <w:rsid w:val="008F5919"/>
    <w:rsid w:val="008F5C08"/>
    <w:rsid w:val="008F621E"/>
    <w:rsid w:val="00912034"/>
    <w:rsid w:val="00957712"/>
    <w:rsid w:val="00962CA6"/>
    <w:rsid w:val="00983633"/>
    <w:rsid w:val="00992380"/>
    <w:rsid w:val="009A0512"/>
    <w:rsid w:val="009A2F23"/>
    <w:rsid w:val="009C2C23"/>
    <w:rsid w:val="009C36E0"/>
    <w:rsid w:val="009C6815"/>
    <w:rsid w:val="009E0744"/>
    <w:rsid w:val="009F5E83"/>
    <w:rsid w:val="00A06175"/>
    <w:rsid w:val="00A12724"/>
    <w:rsid w:val="00A32168"/>
    <w:rsid w:val="00A41AEA"/>
    <w:rsid w:val="00A42128"/>
    <w:rsid w:val="00A5540B"/>
    <w:rsid w:val="00A62707"/>
    <w:rsid w:val="00A86D3C"/>
    <w:rsid w:val="00A95C31"/>
    <w:rsid w:val="00AB1779"/>
    <w:rsid w:val="00B04826"/>
    <w:rsid w:val="00B168AA"/>
    <w:rsid w:val="00B17EC8"/>
    <w:rsid w:val="00B241C3"/>
    <w:rsid w:val="00B453F0"/>
    <w:rsid w:val="00B50651"/>
    <w:rsid w:val="00B63534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66061"/>
    <w:rsid w:val="00C71408"/>
    <w:rsid w:val="00C86770"/>
    <w:rsid w:val="00C9026F"/>
    <w:rsid w:val="00CA782C"/>
    <w:rsid w:val="00CC2366"/>
    <w:rsid w:val="00CD25F1"/>
    <w:rsid w:val="00CD2F14"/>
    <w:rsid w:val="00CE3E23"/>
    <w:rsid w:val="00CF4630"/>
    <w:rsid w:val="00D011E2"/>
    <w:rsid w:val="00D013AD"/>
    <w:rsid w:val="00D1161F"/>
    <w:rsid w:val="00D1712A"/>
    <w:rsid w:val="00D22E44"/>
    <w:rsid w:val="00D56256"/>
    <w:rsid w:val="00D615AB"/>
    <w:rsid w:val="00D676CB"/>
    <w:rsid w:val="00D850C4"/>
    <w:rsid w:val="00DD5128"/>
    <w:rsid w:val="00DE7222"/>
    <w:rsid w:val="00E01880"/>
    <w:rsid w:val="00E260F5"/>
    <w:rsid w:val="00E27757"/>
    <w:rsid w:val="00E346A8"/>
    <w:rsid w:val="00E51F1D"/>
    <w:rsid w:val="00E6104C"/>
    <w:rsid w:val="00EB12C4"/>
    <w:rsid w:val="00EC6C65"/>
    <w:rsid w:val="00ED412E"/>
    <w:rsid w:val="00ED65FA"/>
    <w:rsid w:val="00EE4A92"/>
    <w:rsid w:val="00F00FCF"/>
    <w:rsid w:val="00F0542D"/>
    <w:rsid w:val="00F1025B"/>
    <w:rsid w:val="00F3109E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0CF71A81"/>
  <w15:docId w15:val="{2F56E6B4-F7DC-4700-9BF6-5FBA3E0C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  <w:style w:type="paragraph" w:styleId="Revision">
    <w:name w:val="Revision"/>
    <w:hidden/>
    <w:uiPriority w:val="99"/>
    <w:semiHidden/>
    <w:rsid w:val="007C0A5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7C0A5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C0A52"/>
    <w:rPr>
      <w:rFonts w:ascii="Arial MT" w:eastAsia="Arial MT" w:hAnsi="Arial MT" w:cs="Arial M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C0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52"/>
  </w:style>
  <w:style w:type="paragraph" w:styleId="Footer">
    <w:name w:val="footer"/>
    <w:basedOn w:val="Normal"/>
    <w:link w:val="FooterChar"/>
    <w:uiPriority w:val="99"/>
    <w:unhideWhenUsed/>
    <w:rsid w:val="007C0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52"/>
  </w:style>
  <w:style w:type="paragraph" w:styleId="NormalWeb">
    <w:name w:val="Normal (Web)"/>
    <w:basedOn w:val="Normal"/>
    <w:uiPriority w:val="99"/>
    <w:unhideWhenUsed/>
    <w:rsid w:val="007C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C0A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A5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0A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0A52"/>
  </w:style>
  <w:style w:type="paragraph" w:customStyle="1" w:styleId="noteblue">
    <w:name w:val="note_blue"/>
    <w:basedOn w:val="Normal"/>
    <w:rsid w:val="007C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C0A5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A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A52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A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A52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020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23750">
                              <w:marLeft w:val="16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7570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8915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8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6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03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6B86-F819-489B-B612-2652811EE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72D87F6-A530-4B7C-9870-1D526D1E7F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0D4A3-C0DD-4699-94BB-228A7D9DDD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133A93-0EC5-4352-A1FB-0E7C8318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Arijit Mondal</cp:lastModifiedBy>
  <cp:revision>82</cp:revision>
  <dcterms:created xsi:type="dcterms:W3CDTF">2012-01-19T12:39:00Z</dcterms:created>
  <dcterms:modified xsi:type="dcterms:W3CDTF">2022-12-15T07:05:00Z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